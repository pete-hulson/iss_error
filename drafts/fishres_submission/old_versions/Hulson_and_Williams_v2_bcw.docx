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9982" w14:textId="13D4934F" w:rsidR="00927AF5" w:rsidRDefault="00B02E4A">
      <w:pPr>
        <w:pStyle w:val="Title"/>
      </w:pPr>
      <w:bookmarkStart w:id="0" w:name="_GoBack"/>
      <w:bookmarkEnd w:id="0"/>
      <w:r>
        <w:t xml:space="preserve">Inclusion of ageing error and growth variability </w:t>
      </w:r>
      <w:del w:id="1" w:author="Ben.Williams" w:date="2023-09-21T20:29:00Z">
        <w:r w:rsidDel="00444C20">
          <w:delText>in the</w:delText>
        </w:r>
      </w:del>
      <w:ins w:id="2" w:author="Ben.Williams" w:date="2023-09-21T20:29:00Z">
        <w:r w:rsidR="00444C20">
          <w:t>using</w:t>
        </w:r>
      </w:ins>
      <w:r>
        <w:t xml:space="preserve"> </w:t>
      </w:r>
      <w:ins w:id="3" w:author="Ben.Williams" w:date="2023-09-22T12:02:00Z">
        <w:r w:rsidR="00EC0347">
          <w:t xml:space="preserve">a </w:t>
        </w:r>
      </w:ins>
      <w:r>
        <w:t>bootstrap estimation of age composition</w:t>
      </w:r>
      <w:r w:rsidR="00E56554">
        <w:t xml:space="preserve"> and conditional age-at-length</w:t>
      </w:r>
      <w:r>
        <w:t xml:space="preserve"> input sample size for fisheries stock assessment models</w:t>
      </w:r>
    </w:p>
    <w:p w14:paraId="095BFB01" w14:textId="77777777" w:rsidR="00927AF5" w:rsidRDefault="00B02E4A">
      <w:pPr>
        <w:pStyle w:val="Author"/>
      </w:pPr>
      <w:r>
        <w:t>Peter-John F. Hulson</w:t>
      </w:r>
      <w:r>
        <w:rPr>
          <w:vertAlign w:val="superscript"/>
        </w:rPr>
        <w:t>1,*</w:t>
      </w:r>
      <w:r>
        <w:t>, and Benjamin C. Williams</w:t>
      </w:r>
      <w:r>
        <w:rPr>
          <w:vertAlign w:val="superscript"/>
        </w:rPr>
        <w:t>1</w:t>
      </w:r>
    </w:p>
    <w:p w14:paraId="28B9029F" w14:textId="77777777" w:rsidR="00927AF5" w:rsidRDefault="00B02E4A">
      <w:pPr>
        <w:pStyle w:val="FirstParagraph"/>
      </w:pPr>
      <w:r>
        <w:rPr>
          <w:vertAlign w:val="superscript"/>
        </w:rPr>
        <w:t>1</w:t>
      </w:r>
      <w:r>
        <w:t xml:space="preserve"> Auke Bay Laboratories, Alaska Fisheries Science Center, National Marine Fisheries Service, National Oceanic and Atmospheric Administration, 17109 Point Lena Loop Rd., Juneau, AK 99801</w:t>
      </w:r>
    </w:p>
    <w:p w14:paraId="5CA65C83" w14:textId="77777777" w:rsidR="00927AF5" w:rsidRDefault="00B02E4A">
      <w:pPr>
        <w:pStyle w:val="BodyText"/>
      </w:pPr>
      <w:r>
        <w:rPr>
          <w:vertAlign w:val="superscript"/>
        </w:rPr>
        <w:t>*</w:t>
      </w:r>
      <w:r>
        <w:t xml:space="preserve"> Correspondence: </w:t>
      </w:r>
      <w:hyperlink r:id="rId8">
        <w:r>
          <w:rPr>
            <w:rStyle w:val="Hyperlink"/>
          </w:rPr>
          <w:t>Peter-John F. Hulson &lt;</w:t>
        </w:r>
        <w:hyperlink r:id="rId9">
          <w:r>
            <w:rPr>
              <w:rStyle w:val="Hyperlink"/>
            </w:rPr>
            <w:t>pete.hulson@noaa.gov</w:t>
          </w:r>
        </w:hyperlink>
        <w:r>
          <w:rPr>
            <w:rStyle w:val="Hyperlink"/>
          </w:rPr>
          <w:t>&gt;</w:t>
        </w:r>
      </w:hyperlink>
    </w:p>
    <w:p w14:paraId="7537E3C1" w14:textId="77777777" w:rsidR="00927AF5" w:rsidRDefault="00B02E4A">
      <w:r>
        <w:br w:type="page"/>
      </w:r>
    </w:p>
    <w:p w14:paraId="7C295EF7" w14:textId="77777777" w:rsidR="00927AF5" w:rsidRDefault="00B02E4A">
      <w:pPr>
        <w:pStyle w:val="Heading1"/>
      </w:pPr>
      <w:bookmarkStart w:id="4" w:name="highlights"/>
      <w:r>
        <w:lastRenderedPageBreak/>
        <w:t>Highlights</w:t>
      </w:r>
    </w:p>
    <w:p w14:paraId="5A2D33AC" w14:textId="7F609CBE" w:rsidR="00927AF5" w:rsidRDefault="00B02E4A">
      <w:pPr>
        <w:pStyle w:val="Compact"/>
        <w:numPr>
          <w:ilvl w:val="0"/>
          <w:numId w:val="22"/>
        </w:numPr>
      </w:pPr>
      <w:r>
        <w:t>We develop</w:t>
      </w:r>
      <w:ins w:id="5" w:author="Ben.Williams" w:date="2023-09-22T05:13:00Z">
        <w:r w:rsidR="008A6338">
          <w:t>ed</w:t>
        </w:r>
      </w:ins>
      <w:r>
        <w:t xml:space="preserve"> a method to integrate ageing error and growth variability into a bootstrap framework that estimates age composition </w:t>
      </w:r>
      <w:r w:rsidR="00E56554">
        <w:t xml:space="preserve">and conditional age-at-length </w:t>
      </w:r>
      <w:r>
        <w:t>input sample size</w:t>
      </w:r>
    </w:p>
    <w:p w14:paraId="132436C3" w14:textId="645197D0" w:rsidR="00927AF5" w:rsidRDefault="00B02E4A">
      <w:pPr>
        <w:pStyle w:val="Compact"/>
        <w:numPr>
          <w:ilvl w:val="0"/>
          <w:numId w:val="22"/>
        </w:numPr>
      </w:pPr>
      <w:r>
        <w:t>Incorporating ageing error and growth variability reduces the input sample size up to 60%</w:t>
      </w:r>
    </w:p>
    <w:p w14:paraId="6F55922E" w14:textId="2C653672" w:rsidR="00927AF5" w:rsidRDefault="00B02E4A">
      <w:pPr>
        <w:pStyle w:val="Compact"/>
        <w:numPr>
          <w:ilvl w:val="0"/>
          <w:numId w:val="22"/>
        </w:numPr>
      </w:pPr>
      <w:r>
        <w:t>The magnitude of reduction in age composition</w:t>
      </w:r>
      <w:r w:rsidR="00FA13BF">
        <w:t xml:space="preserve"> and conditional age-at-length</w:t>
      </w:r>
      <w:r>
        <w:t xml:space="preserve"> input sample size was species type specific</w:t>
      </w:r>
    </w:p>
    <w:p w14:paraId="40D5E985" w14:textId="5FFEB603" w:rsidR="00927AF5" w:rsidRDefault="00B02E4A">
      <w:pPr>
        <w:pStyle w:val="Compact"/>
        <w:numPr>
          <w:ilvl w:val="0"/>
          <w:numId w:val="22"/>
        </w:numPr>
      </w:pPr>
      <w:r>
        <w:t>Incorporating ageing error and growth variability to estimate input sample size with a bootstrap procedure more fully accounts for the sources of uncertainty in the expansion process for age composition</w:t>
      </w:r>
      <w:r w:rsidR="00FA13BF">
        <w:t xml:space="preserve"> and conditional age-at-length</w:t>
      </w:r>
      <w:r>
        <w:t xml:space="preserve"> data</w:t>
      </w:r>
    </w:p>
    <w:p w14:paraId="696C6210" w14:textId="77777777" w:rsidR="00927AF5" w:rsidRDefault="00B02E4A">
      <w:r>
        <w:br w:type="page"/>
      </w:r>
    </w:p>
    <w:p w14:paraId="7DFAFC57" w14:textId="77777777" w:rsidR="00927AF5" w:rsidRDefault="00B02E4A">
      <w:pPr>
        <w:pStyle w:val="Heading1"/>
      </w:pPr>
      <w:bookmarkStart w:id="6" w:name="abstract"/>
      <w:bookmarkEnd w:id="4"/>
      <w:r>
        <w:lastRenderedPageBreak/>
        <w:t>Abstract</w:t>
      </w:r>
    </w:p>
    <w:p w14:paraId="20AF9177" w14:textId="34F28544" w:rsidR="00927AF5" w:rsidRDefault="00B02E4A" w:rsidP="009277A5">
      <w:pPr>
        <w:pStyle w:val="FirstParagraph"/>
        <w:ind w:firstLine="720"/>
      </w:pPr>
      <w:r>
        <w:t xml:space="preserve">Statistical catch-at-age assessment models used for fisheries management integrate </w:t>
      </w:r>
      <w:del w:id="7" w:author="Ben.Williams" w:date="2023-09-21T20:33:00Z">
        <w:r w:rsidDel="00444C20">
          <w:delText xml:space="preserve">various </w:delText>
        </w:r>
      </w:del>
      <w:ins w:id="8" w:author="Ben.Williams" w:date="2023-09-21T20:33:00Z">
        <w:r w:rsidR="00444C20">
          <w:t xml:space="preserve">multiple </w:t>
        </w:r>
      </w:ins>
      <w:r>
        <w:t xml:space="preserve">sources of information that are statistically weighted in a joint likelihood framework; the relative statistical weighting between these sources of information is an important, yet often </w:t>
      </w:r>
      <w:del w:id="9" w:author="Ben.Williams" w:date="2023-09-22T05:15:00Z">
        <w:r w:rsidDel="008A6338">
          <w:delText xml:space="preserve">a </w:delText>
        </w:r>
      </w:del>
      <w:r>
        <w:t xml:space="preserve">subjective aspect of stock assessment. Input sample size (ISS) is a quantity that is used to statistically weight composition data in these types of models. Both design-based bootstrap and model-based estimators have been proposed, however, these </w:t>
      </w:r>
      <w:del w:id="10" w:author="Ben.Williams" w:date="2023-09-22T05:15:00Z">
        <w:r w:rsidDel="008A6338">
          <w:delText xml:space="preserve">previous </w:delText>
        </w:r>
      </w:del>
      <w:r>
        <w:t xml:space="preserve">methods to determine ISS do not explicitly </w:t>
      </w:r>
      <w:del w:id="11" w:author="Ben.Williams" w:date="2023-09-22T05:16:00Z">
        <w:r w:rsidDel="008A6338">
          <w:delText>include sources of</w:delText>
        </w:r>
      </w:del>
      <w:ins w:id="12" w:author="Ben.Williams" w:date="2023-09-22T05:16:00Z">
        <w:r w:rsidR="008A6338">
          <w:t>account for</w:t>
        </w:r>
      </w:ins>
      <w:r>
        <w:t xml:space="preserve"> uncertainty from ageing error and growth variability that are inherent to expanded age composition</w:t>
      </w:r>
      <w:r w:rsidR="00FA13BF">
        <w:t xml:space="preserve"> and conditional age-at-length</w:t>
      </w:r>
      <w:r>
        <w:t xml:space="preserve"> data. In this study, we evaluate the impact of including ageing error and growth variability within bootstrap methods that estimate age composition</w:t>
      </w:r>
      <w:r w:rsidR="00FA13BF">
        <w:t xml:space="preserve"> and conditional age-at-length</w:t>
      </w:r>
      <w:r>
        <w:t xml:space="preserve"> ISS. We find that for all the stocks evaluated the ISS determined from bootstrap methods decreased as these addition sources of uncertainty were included. The decrease in ISS was species type specific, but generally decreased up to 40% when ageing error was introduced, up to 50% when growth variability was included, and up to 60% when both sources of uncertainty were included. These results indicate that there is more variability within age composition</w:t>
      </w:r>
      <w:r w:rsidR="00FA13BF">
        <w:t xml:space="preserve"> or conditional age-at-length</w:t>
      </w:r>
      <w:r>
        <w:t xml:space="preserve"> data than would be accounted for with ISS estimates that do not include these sources of uncertainty. The method and results provided here allow for assessment scientists to statistically weight age composition </w:t>
      </w:r>
      <w:r w:rsidR="00FA13BF">
        <w:t xml:space="preserve">and conditional age-at-length </w:t>
      </w:r>
      <w:r>
        <w:t>with ISS that takes into account ageing error and growth variability t</w:t>
      </w:r>
      <w:del w:id="13" w:author="Ben.Williams" w:date="2023-09-22T05:19:00Z">
        <w:r w:rsidDel="008A6338">
          <w:delText>hat are implicit to any expanded age composition</w:delText>
        </w:r>
        <w:r w:rsidR="00FA13BF" w:rsidDel="008A6338">
          <w:delText xml:space="preserve"> or conditional age-at-length</w:delText>
        </w:r>
      </w:del>
      <w:r>
        <w:t xml:space="preserve"> from either fishery-independent or fishery-dependent sources. </w:t>
      </w:r>
      <w:commentRangeStart w:id="14"/>
      <w:r>
        <w:t>This has not previously been investigated and</w:t>
      </w:r>
      <w:commentRangeEnd w:id="14"/>
      <w:r w:rsidR="008A6338">
        <w:rPr>
          <w:rStyle w:val="CommentReference"/>
        </w:rPr>
        <w:commentReference w:id="14"/>
      </w:r>
      <w:r>
        <w:t xml:space="preserve"> </w:t>
      </w:r>
      <w:ins w:id="15" w:author="Ben.Williams" w:date="2023-09-22T05:20:00Z">
        <w:r w:rsidR="008A6338">
          <w:t>I</w:t>
        </w:r>
      </w:ins>
      <w:del w:id="16" w:author="Ben.Williams" w:date="2023-09-22T05:20:00Z">
        <w:r w:rsidDel="008A6338">
          <w:delText>i</w:delText>
        </w:r>
      </w:del>
      <w:r>
        <w:t xml:space="preserve">ncluding these sources of uncertainty improves bootstrap </w:t>
      </w:r>
      <w:r>
        <w:lastRenderedPageBreak/>
        <w:t>estimates of ISS to capture all the sources of variability in age composition</w:t>
      </w:r>
      <w:r w:rsidR="00FA13BF">
        <w:t xml:space="preserve"> and conditional age-at-length</w:t>
      </w:r>
      <w:r>
        <w:t xml:space="preserve"> and will subsequently improve stock assessment model quality.</w:t>
      </w:r>
    </w:p>
    <w:p w14:paraId="0A6C3F73" w14:textId="77777777" w:rsidR="00927AF5" w:rsidRDefault="00B02E4A">
      <w:pPr>
        <w:pStyle w:val="BodyText"/>
      </w:pPr>
      <w:r>
        <w:t>Key Words: stock assessment, aging error, growth variability, maximum likelihood, uncertainty, input sample size</w:t>
      </w:r>
    </w:p>
    <w:p w14:paraId="75CAE19C" w14:textId="77777777" w:rsidR="00927AF5" w:rsidRDefault="00B02E4A">
      <w:r>
        <w:br w:type="page"/>
      </w:r>
    </w:p>
    <w:p w14:paraId="033E1EC7" w14:textId="77777777" w:rsidR="00927AF5" w:rsidRDefault="00B02E4A">
      <w:pPr>
        <w:pStyle w:val="Heading1"/>
      </w:pPr>
      <w:bookmarkStart w:id="17" w:name="introduction"/>
      <w:bookmarkEnd w:id="6"/>
      <w:r>
        <w:lastRenderedPageBreak/>
        <w:t>1. Introduction</w:t>
      </w:r>
    </w:p>
    <w:p w14:paraId="012F6A93" w14:textId="21547687" w:rsidR="00927AF5" w:rsidRDefault="00B02E4A" w:rsidP="009277A5">
      <w:pPr>
        <w:pStyle w:val="FirstParagraph"/>
        <w:ind w:firstLine="720"/>
      </w:pPr>
      <w:r>
        <w:t>Compositional information on age and length are critical data products used in statistical catch-at-age assessment (SCAA) models as they facilitate the tracking of year classes and size-structure over time to facilitate our understanding of a fish stock’s population dynamics (Quinn and Deriso 1999), including the size and age based mortality processes through the selectivity of the fisheries. The two primary sources for age and length composition data used in SCAA models are fishery-independent and fishery-dependent. Fishery-independent sources typically include randomized and standardized collection of samples from hauls placed across space in a non-targeted framework. Fishery-dependent sources</w:t>
      </w:r>
      <w:del w:id="18" w:author="Ben.Williams" w:date="2023-09-22T05:26:00Z">
        <w:r w:rsidDel="005C09D9">
          <w:delText>,</w:delText>
        </w:r>
      </w:del>
      <w:r>
        <w:t xml:space="preserve"> </w:t>
      </w:r>
      <w:del w:id="19" w:author="Ben.Williams" w:date="2023-09-22T05:25:00Z">
        <w:r w:rsidDel="005C09D9">
          <w:delText xml:space="preserve">on the other hand, </w:delText>
        </w:r>
      </w:del>
      <w:r>
        <w:t>are based upon collection of age and length samples, randomized at some level, but obtained from hauls</w:t>
      </w:r>
      <w:r w:rsidR="007209CD">
        <w:t xml:space="preserve"> or trips</w:t>
      </w:r>
      <w:r>
        <w:t xml:space="preserve"> targeting a specific species</w:t>
      </w:r>
      <w:r w:rsidR="007209CD">
        <w:t xml:space="preserve"> or species group</w:t>
      </w:r>
      <w:r>
        <w:t xml:space="preserve">. A common challenge in using compositional information in SCAA models to estimate population processes is the statistical weighting in the joint likelihood, as the statistical weighting </w:t>
      </w:r>
      <w:del w:id="20" w:author="Ben.Williams" w:date="2023-09-22T05:26:00Z">
        <w:r w:rsidDel="005C09D9">
          <w:delText xml:space="preserve">effects </w:delText>
        </w:r>
      </w:del>
      <w:ins w:id="21" w:author="Ben.Williams" w:date="2023-09-22T05:26:00Z">
        <w:r w:rsidR="005C09D9">
          <w:t xml:space="preserve">affects </w:t>
        </w:r>
      </w:ins>
      <w:r>
        <w:t>the performance of the model. Due to the strong influence that compositional data can have in SCAA models, the statistical weight assigned to these data products are important for providing accurate advice for management (e.g., Hulson et al. 2012, Xu et al. 2020).</w:t>
      </w:r>
    </w:p>
    <w:p w14:paraId="13183850" w14:textId="77777777" w:rsidR="00927AF5" w:rsidRDefault="00B02E4A" w:rsidP="009277A5">
      <w:pPr>
        <w:pStyle w:val="BodyText"/>
        <w:ind w:firstLine="720"/>
      </w:pPr>
      <w:r>
        <w:t xml:space="preserve">Regardless of the source of composition data (whether fishery-independent for fishery-dependent), it is commonly accepted that overdispersion of the data is inherent due to intra-haul correlation (e.g., Pennington and Volstad 1994, Pennington et al. 2000). The concept of effective sample size (ESS; introduced by McAllister and Ianelli </w:t>
      </w:r>
      <w:del w:id="22" w:author="Ben.Williams" w:date="2023-09-22T05:27:00Z">
        <w:r w:rsidDel="005C09D9">
          <w:delText>(</w:delText>
        </w:r>
      </w:del>
      <w:r>
        <w:t>1997</w:t>
      </w:r>
      <w:del w:id="23" w:author="Ben.Williams" w:date="2023-09-22T05:27:00Z">
        <w:r w:rsidDel="005C09D9">
          <w:delText>)</w:delText>
        </w:r>
      </w:del>
      <w:r>
        <w:t xml:space="preserve">), a reduced sample size from the actual number of fish measured or aged to account for this overdispersion, can be implemented within the likelihood function to statistically weight the age or length composition data. The statistical weight assigned to annual composition data can follow a myriad of methods (e.g., </w:t>
      </w:r>
      <w:r>
        <w:lastRenderedPageBreak/>
        <w:t xml:space="preserve">fixed values as in Monnahan et al. </w:t>
      </w:r>
      <w:del w:id="24" w:author="Ben.Williams" w:date="2023-09-22T05:28:00Z">
        <w:r w:rsidDel="005C09D9">
          <w:delText>(</w:delText>
        </w:r>
      </w:del>
      <w:r>
        <w:t>2021</w:t>
      </w:r>
      <w:del w:id="25" w:author="Ben.Williams" w:date="2023-09-22T05:28:00Z">
        <w:r w:rsidDel="005C09D9">
          <w:delText>)</w:delText>
        </w:r>
      </w:del>
      <w:r>
        <w:t xml:space="preserve">, number of samples or tows sampled upon as in Hulson et al. </w:t>
      </w:r>
      <w:del w:id="26" w:author="Ben.Williams" w:date="2023-09-22T05:28:00Z">
        <w:r w:rsidDel="005C09D9">
          <w:delText>(</w:delText>
        </w:r>
      </w:del>
      <w:r>
        <w:t>2021</w:t>
      </w:r>
      <w:del w:id="27" w:author="Ben.Williams" w:date="2023-09-22T05:28:00Z">
        <w:r w:rsidDel="005C09D9">
          <w:delText>)</w:delText>
        </w:r>
      </w:del>
      <w:r>
        <w:t xml:space="preserve"> or Spencer and Ianelli </w:t>
      </w:r>
      <w:del w:id="28" w:author="Ben.Williams" w:date="2023-09-22T05:29:00Z">
        <w:r w:rsidDel="005C09D9">
          <w:delText>(</w:delText>
        </w:r>
      </w:del>
      <w:r>
        <w:t>2022</w:t>
      </w:r>
      <w:del w:id="29" w:author="Ben.Williams" w:date="2023-09-22T05:29:00Z">
        <w:r w:rsidDel="005C09D9">
          <w:delText>)</w:delText>
        </w:r>
      </w:del>
      <w:r>
        <w:t xml:space="preserve">, bootstrapping compositions as in Stewart and Hamel </w:t>
      </w:r>
      <w:del w:id="30" w:author="Ben.Williams" w:date="2023-09-22T05:29:00Z">
        <w:r w:rsidDel="005C09D9">
          <w:delText>(</w:delText>
        </w:r>
      </w:del>
      <w:r>
        <w:t>2014</w:t>
      </w:r>
      <w:del w:id="31" w:author="Ben.Williams" w:date="2023-09-22T05:29:00Z">
        <w:r w:rsidDel="005C09D9">
          <w:delText>)</w:delText>
        </w:r>
      </w:del>
      <w:r>
        <w:t>). The primary consideration when assigning a statistical weight to composition data is to account for the potential variability and correlation in the sampling process that result in overdispersion.</w:t>
      </w:r>
    </w:p>
    <w:p w14:paraId="2335144C" w14:textId="1E7FA436" w:rsidR="00927AF5" w:rsidRDefault="009277A5" w:rsidP="009277A5">
      <w:pPr>
        <w:pStyle w:val="BodyText"/>
      </w:pPr>
      <w:r>
        <w:tab/>
      </w:r>
      <w:r w:rsidR="00B02E4A">
        <w:t xml:space="preserve">Throughout the development and implementation of the ESS concept in SCAA models a variety of terms have been used, often having multiple meanings for the same term. </w:t>
      </w:r>
      <w:del w:id="32" w:author="Ben.Williams" w:date="2023-09-22T05:29:00Z">
        <w:r w:rsidR="00B02E4A" w:rsidDel="005C09D9">
          <w:delText xml:space="preserve">Often </w:delText>
        </w:r>
      </w:del>
      <w:ins w:id="33" w:author="Ben.Williams" w:date="2023-09-22T05:29:00Z">
        <w:r w:rsidR="005C09D9">
          <w:t xml:space="preserve">Typically, </w:t>
        </w:r>
      </w:ins>
      <w:r w:rsidR="00B02E4A">
        <w:t>ESS is a term that has been used to denote the sample size used in statistical weighting of age or length composition data (e.g., Hulson et al. 2012, Punt et al. 2021), it has also be used to denote the performance of a SCAA estimates of composition data compared to the observed data (e.g., Thorson and Haltuch 2019). Input sample size (ISS) has also been used as a term to denote the sample size used in statistical weighting of age or length composition data (e.g., Thorson and Haltuch 2019, Thorson et al. 2023). In addition, relative sample size is a term introduced when using bootstrap methodologies (Stewart and Hamel 2014). In order to provide consistency in the literature we propose the following usage of terms as it relates to this issue:</w:t>
      </w:r>
    </w:p>
    <w:p w14:paraId="46587A03" w14:textId="77777777" w:rsidR="00927AF5" w:rsidRDefault="00B02E4A">
      <w:pPr>
        <w:pStyle w:val="Compact"/>
        <w:numPr>
          <w:ilvl w:val="0"/>
          <w:numId w:val="23"/>
        </w:numPr>
      </w:pPr>
      <w:r>
        <w:t>Nominal sample size: the actual sample size obtained for age or length composition data from fishery-independent or fishery-dependent sources.</w:t>
      </w:r>
    </w:p>
    <w:p w14:paraId="4B4D9F4E" w14:textId="77777777" w:rsidR="00927AF5" w:rsidRDefault="00B02E4A">
      <w:pPr>
        <w:pStyle w:val="Compact"/>
        <w:numPr>
          <w:ilvl w:val="0"/>
          <w:numId w:val="23"/>
        </w:numPr>
      </w:pPr>
      <w:r>
        <w:t>Input sample size: the reduced sample size that accounts for overdispersion of age or length composition data used to statistically weight the composition data in SCAA models.</w:t>
      </w:r>
    </w:p>
    <w:p w14:paraId="7BE5417C" w14:textId="77777777" w:rsidR="00927AF5" w:rsidRDefault="00B02E4A">
      <w:pPr>
        <w:pStyle w:val="Compact"/>
        <w:numPr>
          <w:ilvl w:val="0"/>
          <w:numId w:val="23"/>
        </w:numPr>
      </w:pPr>
      <w:r>
        <w:t>Effective sample size: the statistic used to measure the difference in fit between SCAA model estimates of age or length composition data and the observed composition data.</w:t>
      </w:r>
    </w:p>
    <w:p w14:paraId="250E1D32" w14:textId="77777777" w:rsidR="00927AF5" w:rsidRDefault="00B02E4A">
      <w:pPr>
        <w:pStyle w:val="Compact"/>
        <w:numPr>
          <w:ilvl w:val="0"/>
          <w:numId w:val="23"/>
        </w:numPr>
      </w:pPr>
      <w:r>
        <w:t>Relative sample size: the sample size that measures the difference between bootstrap estimates of age or length composition and the observed composition for a given bootstrap iteration.</w:t>
      </w:r>
    </w:p>
    <w:p w14:paraId="2982D76A" w14:textId="77777777" w:rsidR="00927AF5" w:rsidRDefault="00B02E4A">
      <w:pPr>
        <w:pStyle w:val="FirstParagraph"/>
      </w:pPr>
      <w:r>
        <w:lastRenderedPageBreak/>
        <w:t>Much of this terminology follows from Thorson et al. (2023) and we reiterate and expand upon it here in an attempt to convince researchers to adhere to a uniform set of terms across the fisheries literature when studying age and length composition data used in SCAA models.</w:t>
      </w:r>
    </w:p>
    <w:p w14:paraId="1B8EC597" w14:textId="211011E2" w:rsidR="00927AF5" w:rsidRDefault="00B02E4A" w:rsidP="009277A5">
      <w:pPr>
        <w:pStyle w:val="BodyText"/>
        <w:ind w:firstLine="720"/>
      </w:pPr>
      <w:r>
        <w:t>When age is capable of being determined from otoliths, there is further variability in age composition data due</w:t>
      </w:r>
      <w:r w:rsidR="00EF4572">
        <w:t xml:space="preserve"> </w:t>
      </w:r>
      <w:r>
        <w:t xml:space="preserve">to the ageing of the otolith, often called ‘ageing error’ (e.g., Punt et al. 2008). There are a number of factors that can influence the magnitude of ageing error, for example, the number of age classes or the sample size (Nesslage et al. 2022), but inherent to obtaining ages from otoliths is variability in the age readings across the laboratory age readers. To account for this source of variability, ageing laboratories regularly evaluate precision through obtaining multiple readings of the same otolith across different age readers (Morison et al. 2005). Several methods have been developed to account for ageing error in SCAA models when fitting age composition by integrating an ageing error matrix as an additional input data source for the model (Punt et al. 2008, Candy et al. 2012). The ageing error matrix is used to ‘correct’ the numbers-at-age estimated by the assessment model by assigning a certain proportion of fish in a given age class to adjacent age-classes based on the magnitude of the ageing error within the specific age-class. Since the development and implementation of ageing error matrices studies have been devoted to quantifying the effects of ageing error on assessment model estimates </w:t>
      </w:r>
      <w:r w:rsidR="00527E80">
        <w:t>(</w:t>
      </w:r>
      <w:r w:rsidR="00FA13BF">
        <w:t xml:space="preserve">e.g., </w:t>
      </w:r>
      <w:r>
        <w:t>Liao et al. 2013). Within each of these studies, and in each application of an ageing error matrix within a SCAA model, the age composition data will be statistically weighted by an ISS. As described previously, the ISS selected to statistically weight the age composition data should reflect the variability in the sampling process, thus, it should also include the variability in the age readings themselves.</w:t>
      </w:r>
    </w:p>
    <w:p w14:paraId="4F3F01A7" w14:textId="77777777" w:rsidR="00927AF5" w:rsidRDefault="00B02E4A" w:rsidP="009277A5">
      <w:pPr>
        <w:pStyle w:val="BodyText"/>
        <w:ind w:firstLine="720"/>
      </w:pPr>
      <w:r>
        <w:lastRenderedPageBreak/>
        <w:t>In the process of obtaining an observed age composition, it is the case that an age-length key (ALK) is employed to expand the estimated population numbers-at-length to population numbers-at-age (Quinn and Deriso 1999, Ailloud and Hoenig 2019). For either fishery-dependent or fishery-independent sources of age composition, if an expansion process is used to obtain an observed age composition it is generally the case that length frequency is expanded to some geographic area by weighting haul-level length frequency by haul-level catch-per-unit-effort (in numbers), this provides an estimated population numbers-at-length. Then, an ALK is constructed with age-length paired data and multiplied by the estimated population numbers-at-length to obtain estimated population numbers-at-age, often referred to as expanded age composition data (Siskey et al. 2023). An intrinsic component to the ALK is the variability in length for a given age. This variability in growth, or the range in lengths that are observed for a given age, is directly linked to the variability in the expanded age composition, and thus, should be reflected in the ISS selected to statistically weight the age composition data within a SCAA model.</w:t>
      </w:r>
    </w:p>
    <w:p w14:paraId="3F2F4EAA" w14:textId="77777777" w:rsidR="00927AF5" w:rsidRDefault="00B02E4A" w:rsidP="009277A5">
      <w:pPr>
        <w:pStyle w:val="BodyText"/>
        <w:ind w:firstLine="720"/>
      </w:pPr>
      <w:r>
        <w:t xml:space="preserve">To date, no method has been developed to integrate the variability in the ageing process when reading otoliths and in the growth process upon which age-length keys are based within the estimation of ISS used to statistically weight age composition data in SCAA models. The bootstrap method developed by Stewart and Hamel (2014) allows for resampling techniques to be employed at each level of the sampling design, and provides an objective avenue to estimate ISS that is based on the observation variability contained within the sampling process. In this study, we extend the methods of Stewart and Hamel (2014) to estimate age composition ISS that includes both ageing error and growth variability in the estimation process. We show, in a step-wise process, the added variability in age composition sample size from including ageing error </w:t>
      </w:r>
      <w:r>
        <w:lastRenderedPageBreak/>
        <w:t>and growth variability across a number of species that reflect differing life histories a</w:t>
      </w:r>
      <w:r w:rsidR="009277A5">
        <w:t>nd levels of ageing difficulty.</w:t>
      </w:r>
    </w:p>
    <w:p w14:paraId="14E9B849" w14:textId="77777777" w:rsidR="009277A5" w:rsidRDefault="009277A5" w:rsidP="009277A5">
      <w:pPr>
        <w:pStyle w:val="BodyText"/>
      </w:pPr>
    </w:p>
    <w:p w14:paraId="654F8AE7" w14:textId="77777777" w:rsidR="00927AF5" w:rsidRDefault="00B02E4A">
      <w:pPr>
        <w:pStyle w:val="Heading1"/>
      </w:pPr>
      <w:bookmarkStart w:id="34" w:name="material-and-methods"/>
      <w:bookmarkEnd w:id="17"/>
      <w:r>
        <w:t>2. Material and methods</w:t>
      </w:r>
    </w:p>
    <w:p w14:paraId="3790BD93" w14:textId="77777777" w:rsidR="00927AF5" w:rsidRDefault="00B02E4A">
      <w:pPr>
        <w:pStyle w:val="Heading2"/>
      </w:pPr>
      <w:bookmarkStart w:id="35" w:name="data"/>
      <w:r>
        <w:t>2.1 Data</w:t>
      </w:r>
    </w:p>
    <w:p w14:paraId="46C57B55" w14:textId="7A6FD64F" w:rsidR="00927AF5" w:rsidRDefault="00B02E4A" w:rsidP="009277A5">
      <w:pPr>
        <w:pStyle w:val="FirstParagraph"/>
        <w:ind w:firstLine="720"/>
      </w:pPr>
      <w:r>
        <w:t xml:space="preserve">We used historical data collected from bottom trawl surveys conducted by the Alaska Fisheries Science Center (AFSC) in the Eastern Bering Sea (EBS: Lauth et al. 2019), Aleutian Islands (AI: von Szalay et al. 2017), and Gulf of Alaska (GOA: von Szalay and Raring 2018). Within the AFSC bottom trawl surveys both length frequency data and age specimen data are collected, in addition to other survey data (e.g., catch, effort, location). Generally, a subsample of fish from each haul were processed at sea to collect their sex, length, and weight. A subsample of these fish have their sagittal otoliths collected; these otoliths were sent (with haul and specimen data) to the AFSC Age and Growth laboratory for age determination. Periodically, a subset of aged otoliths are selected for reader-tester agreement tests. These tests are used to evaluate the </w:t>
      </w:r>
      <w:r w:rsidR="007209CD">
        <w:t>reproducibility</w:t>
      </w:r>
      <w:r>
        <w:t xml:space="preserve"> of an age reading when two different readers age the same fish without knowledge of the other reader’s age determination of the otolith (Kimura and Lyons 1991). The average annual bottom trawl survey age sample sizes by region, and the total number of otoliths used for reader-tester agreement tests are shown in Table 1</w:t>
      </w:r>
      <w:del w:id="36" w:author="Ben.Williams" w:date="2023-09-22T05:39:00Z">
        <w:r w:rsidDel="00212AC2">
          <w:delText>)</w:delText>
        </w:r>
      </w:del>
      <w:r>
        <w:t xml:space="preserve"> for the species evaluated. </w:t>
      </w:r>
      <w:r w:rsidR="009C4793">
        <w:t xml:space="preserve">For the EBS the survey years included in this analysis were 1982 – 2022, for the GOA were 1990 – 2021, and for the AI were 1991 – 2018. As a point of clarification, we use the term ‘stock’ to identify a certain species within a distinct region, for example, the EBS walleye pollock stock. </w:t>
      </w:r>
      <w:r>
        <w:t xml:space="preserve">The stocks selected for this analysis all have greater than 5,000 reader-tester paired otolith </w:t>
      </w:r>
      <w:r>
        <w:lastRenderedPageBreak/>
        <w:t>readings</w:t>
      </w:r>
      <w:r w:rsidR="009C4793">
        <w:t xml:space="preserve"> </w:t>
      </w:r>
      <w:ins w:id="37" w:author="Ben.Williams" w:date="2023-09-22T05:40:00Z">
        <w:r w:rsidR="00212AC2">
          <w:t xml:space="preserve">(Table 2) </w:t>
        </w:r>
      </w:ins>
      <w:r w:rsidR="009C4793">
        <w:t xml:space="preserve">and </w:t>
      </w:r>
      <w:r>
        <w:t>are all assessed using integrated SCAA models that require input sample sizes for the age composition data.</w:t>
      </w:r>
    </w:p>
    <w:p w14:paraId="211937EF" w14:textId="77777777" w:rsidR="009277A5" w:rsidRPr="009277A5" w:rsidRDefault="009277A5" w:rsidP="009277A5">
      <w:pPr>
        <w:pStyle w:val="BodyText"/>
      </w:pPr>
    </w:p>
    <w:p w14:paraId="5F838D4F" w14:textId="77777777" w:rsidR="00927AF5" w:rsidRDefault="00B02E4A">
      <w:pPr>
        <w:pStyle w:val="Heading2"/>
      </w:pPr>
      <w:bookmarkStart w:id="38" w:name="length-and-age-composition-expansion"/>
      <w:bookmarkEnd w:id="35"/>
      <w:r>
        <w:t>2.2 Length and age composition expansion</w:t>
      </w:r>
    </w:p>
    <w:p w14:paraId="54D10676" w14:textId="77777777" w:rsidR="00927AF5" w:rsidRDefault="00B02E4A" w:rsidP="009277A5">
      <w:pPr>
        <w:pStyle w:val="FirstParagraph"/>
        <w:ind w:firstLine="720"/>
      </w:pPr>
      <w:r>
        <w:t>Details of how the length frequency and age collections are expanded to population abundance-at-length and -age then subsequently used as compositional data in stock assessment models at AFSC are provided in Hulson et al. (2023). Here we generalize these methods to provide the reader with a broad understanding of how length and age composition are expanded in the AFSC bottom trawl surveys.</w:t>
      </w:r>
    </w:p>
    <w:p w14:paraId="71F1B2E2" w14:textId="77777777" w:rsidR="00927AF5" w:rsidRDefault="00B02E4A" w:rsidP="009277A5">
      <w:pPr>
        <w:pStyle w:val="BodyText"/>
        <w:ind w:firstLine="720"/>
      </w:pPr>
      <w:r>
        <w:t>Length frequency samples collected by the AFSC bottom trawl surveys are expanded by catch and stratum area to obtain estimates of population abundance-at-length. This is often referred to as the ‘first stage expansion’ and is a common method to obtain population abundance estimates at length from area-swept survey data (e.g., Miller and Skalski 2006, Ailloud and Hoenig 2019). To expand the species-specific length frequency samples to population-at-length we first compute the overall population numbers within a stratum by multiplying the average catch per unit effort within the strata (i.e., the number of fish per square kilometer averaged across the hauls performed within the strata) by the area of the strata (in square kilometers). The overall population numbers year-</w:t>
      </w:r>
      <w:r>
        <w:rPr>
          <w:i/>
          <w:iCs/>
        </w:rPr>
        <w:t>y</w:t>
      </w:r>
      <w:r>
        <w:t xml:space="preserve"> within stratum-</w:t>
      </w:r>
      <w:r>
        <w:rPr>
          <w:i/>
          <w:iCs/>
        </w:rPr>
        <w:t>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60687605" w14:textId="77777777" w:rsidR="00927AF5" w:rsidRDefault="00EF05F8">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m:t>
              </m:r>
            </m:e>
          </m:d>
        </m:oMath>
      </m:oMathPara>
    </w:p>
    <w:p w14:paraId="228489A4" w14:textId="3CFDA5EC" w:rsidR="00927AF5" w:rsidRDefault="00B02E4A">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s</m:t>
            </m:r>
          </m:sub>
        </m:sSub>
      </m:oMath>
      <w:r>
        <w:t xml:space="preserve"> is the area of stratum-</w:t>
      </w:r>
      <w:r>
        <w:rPr>
          <w:i/>
          <w:iCs/>
        </w:rPr>
        <w:t>s</w:t>
      </w:r>
      <w:r>
        <w:t xml:space="preserve"> (in km</w:t>
      </w:r>
      <w:r>
        <w:rPr>
          <w:vertAlign w:val="superscript"/>
        </w:rPr>
        <w:t>2</w:t>
      </w:r>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oMath>
      <w:r>
        <w:t xml:space="preserve"> is the species-specific average catch per unit effort of numbers captured across the hauls within a strata in year-</w:t>
      </w:r>
      <w:r>
        <w:rPr>
          <w:i/>
          <w:iCs/>
        </w:rPr>
        <w:t>y</w:t>
      </w:r>
      <w:r>
        <w:t xml:space="preserve"> We then compute the relative catch per unit effort for each haul performed within the strata and the sex-specific </w:t>
      </w:r>
      <w:r>
        <w:lastRenderedPageBreak/>
        <w:t>relative length composition for each haul. The relative catch per unit effort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by</w:t>
      </w:r>
    </w:p>
    <w:p w14:paraId="51A11AAA" w14:textId="0F8F05CE" w:rsidR="00927AF5" w:rsidRDefault="00EF05F8">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r>
                    <w:rPr>
                      <w:rFonts w:ascii="Cambria Math" w:hAnsi="Cambria Math"/>
                    </w:rPr>
                    <m:t>C</m:t>
                  </m:r>
                </m:e>
              </m:nary>
              <m:r>
                <w:rPr>
                  <w:rFonts w:ascii="Cambria Math" w:hAnsi="Cambria Math"/>
                </w:rPr>
                <m:t>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den>
          </m:f>
          <m:r>
            <w:rPr>
              <w:rFonts w:ascii="Cambria Math" w:hAnsi="Cambria Math"/>
            </w:rPr>
            <m:t>  </m:t>
          </m:r>
          <m:d>
            <m:dPr>
              <m:ctrlPr>
                <w:rPr>
                  <w:rFonts w:ascii="Cambria Math" w:hAnsi="Cambria Math"/>
                </w:rPr>
              </m:ctrlPr>
            </m:dPr>
            <m:e>
              <m:r>
                <w:rPr>
                  <w:rFonts w:ascii="Cambria Math" w:hAnsi="Cambria Math"/>
                </w:rPr>
                <m:t>2</m:t>
              </m:r>
            </m:e>
          </m:d>
        </m:oMath>
      </m:oMathPara>
    </w:p>
    <w:p w14:paraId="2C88CD8A" w14:textId="77777777" w:rsidR="00927AF5" w:rsidRDefault="00B02E4A">
      <w:pPr>
        <w:pStyle w:val="FirstParagraph"/>
      </w:pPr>
      <w:r>
        <w:t xml:space="preserve">where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catch per unit effort of numbers caught within a haul-</w:t>
      </w:r>
      <w:r>
        <w:rPr>
          <w:i/>
          <w:iCs/>
        </w:rPr>
        <w:t>h</w:t>
      </w:r>
      <w:r>
        <w:t xml:space="preserve"> for stratum-</w:t>
      </w:r>
      <w:r>
        <w:rPr>
          <w:i/>
          <w:iCs/>
        </w:rPr>
        <w:t>s</w:t>
      </w:r>
      <w:r>
        <w:t xml:space="preserve"> in year-</w:t>
      </w:r>
      <w:r>
        <w:rPr>
          <w:i/>
          <w:iCs/>
        </w:rPr>
        <w:t>y</w:t>
      </w:r>
      <w:r>
        <w:t>. The sex-specific relative length composition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1742028C" w14:textId="77777777" w:rsidR="00927AF5" w:rsidRDefault="00EF05F8">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num>
            <m:den>
              <m:nary>
                <m:naryPr>
                  <m:chr m:val="∑"/>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e>
                  </m:nary>
                </m:e>
              </m:nary>
            </m:den>
          </m:f>
          <m:r>
            <w:rPr>
              <w:rFonts w:ascii="Cambria Math" w:hAnsi="Cambria Math"/>
            </w:rPr>
            <m:t>  </m:t>
          </m:r>
          <m:d>
            <m:dPr>
              <m:ctrlPr>
                <w:rPr>
                  <w:rFonts w:ascii="Cambria Math" w:hAnsi="Cambria Math"/>
                </w:rPr>
              </m:ctrlPr>
            </m:dPr>
            <m:e>
              <m:r>
                <w:rPr>
                  <w:rFonts w:ascii="Cambria Math" w:hAnsi="Cambria Math"/>
                </w:rPr>
                <m:t>3</m:t>
              </m:r>
            </m:e>
          </m:d>
        </m:oMath>
      </m:oMathPara>
    </w:p>
    <w:p w14:paraId="75ECD514" w14:textId="089D9291" w:rsidR="00927AF5" w:rsidRDefault="00B02E4A" w:rsidP="00F00867">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length frequency sampled, in numbers, by sex-</w:t>
      </w:r>
      <w:r>
        <w:rPr>
          <w:i/>
          <w:iCs/>
        </w:rPr>
        <w:t>x</w:t>
      </w:r>
      <w:r>
        <w:t xml:space="preserve"> and length-</w:t>
      </w:r>
      <w:r>
        <w:rPr>
          <w:i/>
          <w:iCs/>
        </w:rPr>
        <w:t>l</w:t>
      </w:r>
      <w:r>
        <w:t xml:space="preserve"> (in cm) within a haul-</w:t>
      </w:r>
      <w:r>
        <w:rPr>
          <w:i/>
          <w:iCs/>
        </w:rPr>
        <w:t>h</w:t>
      </w:r>
      <w:r>
        <w:t xml:space="preserve"> for stratum-</w:t>
      </w:r>
      <w:r>
        <w:rPr>
          <w:i/>
          <w:iCs/>
        </w:rPr>
        <w:t>s</w:t>
      </w:r>
      <w:r>
        <w:t xml:space="preserve"> in year-</w:t>
      </w:r>
      <w:r>
        <w:rPr>
          <w:i/>
          <w:iCs/>
        </w:rPr>
        <w:t>y</w:t>
      </w:r>
      <w:r>
        <w:t>.</w:t>
      </w:r>
      <w:r w:rsidR="00721E3E">
        <w:t xml:space="preserve"> Note that when expanding length frequencies at AFSC the length bins are set at 1 cm (that span the size range for each species),</w:t>
      </w:r>
      <w:r w:rsidR="008E67EC">
        <w:t xml:space="preserve"> as this is how the length bin structure is set in </w:t>
      </w:r>
      <w:ins w:id="39" w:author="Ben.Williams" w:date="2023-09-22T05:42:00Z">
        <w:r w:rsidR="00212AC2">
          <w:t xml:space="preserve">many of </w:t>
        </w:r>
      </w:ins>
      <w:r w:rsidR="008E67EC">
        <w:t>the stock assessment models employed at AFSC,</w:t>
      </w:r>
      <w:r w:rsidR="00721E3E">
        <w:t xml:space="preserve"> however, these formulae can be used for other bin sizes (for example, 2 cm or larger). </w:t>
      </w:r>
      <w:r>
        <w:t>Finally, the expanded population abundance-at-length is obtained by multiplying the overall population numbers within the strata (equation (1)), the relative catch per unit effort of each haul (equation (2)), and the sex-specific relative length composition (equation (3)) with</w:t>
      </w:r>
    </w:p>
    <w:p w14:paraId="19B75CB9" w14:textId="6EF910ED" w:rsidR="00927AF5" w:rsidRDefault="00EF05F8">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r>
            <w:rPr>
              <w:rFonts w:ascii="Cambria Math" w:hAnsi="Cambria Math"/>
            </w:rPr>
            <m:t>  </m:t>
          </m:r>
          <m:d>
            <m:dPr>
              <m:ctrlPr>
                <w:rPr>
                  <w:rFonts w:ascii="Cambria Math" w:hAnsi="Cambria Math"/>
                </w:rPr>
              </m:ctrlPr>
            </m:dPr>
            <m:e>
              <m:r>
                <w:rPr>
                  <w:rFonts w:ascii="Cambria Math" w:hAnsi="Cambria Math"/>
                </w:rPr>
                <m:t>4</m:t>
              </m:r>
            </m:e>
          </m:d>
        </m:oMath>
      </m:oMathPara>
    </w:p>
    <w:p w14:paraId="2A6CF3CF" w14:textId="211EA003" w:rsidR="00721E3E" w:rsidRDefault="00721E3E" w:rsidP="00721E3E">
      <w:pPr>
        <w:pStyle w:val="BodyText"/>
      </w:pPr>
      <w:r>
        <w:t xml:space="preserve">Population abundance-at-length are computed for three sex categories (males, females, and unsexed) at the stratum level, which are then summed across strata to obtain the population abundance-at-length for the management-scale region (i.e., EBS, AI, or GOA). Strata are defined as regions with similar bathymetric characteristics (e.g., depth ranges), and population abundance-at-length within strata can also be summed to any sub-region level. We note that this </w:t>
      </w:r>
      <w:r>
        <w:lastRenderedPageBreak/>
        <w:t>formulation is equivalent to the design-based length composition expansion used in Stewart and Hamel (2014). The only difference is found in multiplying the sex-specific relative length composition by the relative catch-per-unit-effort for each haul in equation (4) here, where Stewart and Hamel (2014) multiply the sex-specific relative length composition by the predicted number of fish in a haul.</w:t>
      </w:r>
    </w:p>
    <w:p w14:paraId="06669DB3" w14:textId="4EB4C2C3" w:rsidR="00927AF5" w:rsidRDefault="00721E3E" w:rsidP="009277A5">
      <w:pPr>
        <w:pStyle w:val="BodyText"/>
        <w:ind w:firstLine="720"/>
      </w:pPr>
      <w:r>
        <w:t xml:space="preserve">Age-length-keys (ALKs) generated from the age-length paired observations within a survey are then applied to estimated abundance-at-length to provide an estimate of abundance-at-age (e.g., Quinn and Deriso 1999), referred to as the ‘second stage expansion’. </w:t>
      </w:r>
      <w:r w:rsidR="00B02E4A">
        <w:t>In the second stage expansion</w:t>
      </w:r>
      <w:ins w:id="40" w:author="Ben.Williams" w:date="2023-09-22T05:44:00Z">
        <w:r w:rsidR="0054293C">
          <w:t>,</w:t>
        </w:r>
      </w:ins>
      <w:r w:rsidR="00B02E4A">
        <w:t xml:space="preserve"> the sex-specific estimates of population abundance-at-length</w:t>
      </w:r>
      <w:r>
        <w:t xml:space="preserve"> (from equation (4))</w:t>
      </w:r>
      <w:r w:rsidR="00B02E4A">
        <w:t xml:space="preserve"> are used to estimate sex-specific population abundance-at-age. The annual specimen data </w:t>
      </w:r>
      <w:del w:id="41" w:author="Ben.Williams" w:date="2023-09-22T05:45:00Z">
        <w:r w:rsidR="00B02E4A" w:rsidDel="0054293C">
          <w:delText xml:space="preserve">that are </w:delText>
        </w:r>
      </w:del>
      <w:r w:rsidR="00B02E4A">
        <w:t>collected during the survey, which include observations of age-at-length, are first populated into sex-specific numbers at age and length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rsidR="00B02E4A">
        <w:t>). Next, the sex-specific numbers-at-age and length are converted to sex-specific proportions of age-at-length (i.e., age-length key) with</w:t>
      </w:r>
    </w:p>
    <w:p w14:paraId="29BC986C" w14:textId="77777777" w:rsidR="00927AF5" w:rsidRDefault="00EF05F8">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den>
          </m:f>
          <m:r>
            <w:rPr>
              <w:rFonts w:ascii="Cambria Math" w:hAnsi="Cambria Math"/>
            </w:rPr>
            <m:t>  </m:t>
          </m:r>
          <m:d>
            <m:dPr>
              <m:ctrlPr>
                <w:rPr>
                  <w:rFonts w:ascii="Cambria Math" w:hAnsi="Cambria Math"/>
                </w:rPr>
              </m:ctrlPr>
            </m:dPr>
            <m:e>
              <m:r>
                <w:rPr>
                  <w:rFonts w:ascii="Cambria Math" w:hAnsi="Cambria Math"/>
                </w:rPr>
                <m:t>5</m:t>
              </m:r>
            </m:e>
          </m:d>
        </m:oMath>
      </m:oMathPara>
    </w:p>
    <w:p w14:paraId="43302A25" w14:textId="77777777" w:rsidR="00927AF5" w:rsidRDefault="00B02E4A">
      <w:pPr>
        <w:pStyle w:val="FirstParagraph"/>
      </w:pPr>
      <w:r>
        <w:t>The proportions of age-at-length are then expanded to population abundance-at-age with</w:t>
      </w:r>
    </w:p>
    <w:p w14:paraId="29CDAF26" w14:textId="77777777" w:rsidR="00927AF5" w:rsidRDefault="00EF05F8">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w:rPr>
              <w:rFonts w:ascii="Cambria Math" w:hAnsi="Cambria Math"/>
            </w:rPr>
            <m:t>  </m:t>
          </m:r>
          <m:d>
            <m:dPr>
              <m:ctrlPr>
                <w:rPr>
                  <w:rFonts w:ascii="Cambria Math" w:hAnsi="Cambria Math"/>
                </w:rPr>
              </m:ctrlPr>
            </m:dPr>
            <m:e>
              <m:r>
                <w:rPr>
                  <w:rFonts w:ascii="Cambria Math" w:hAnsi="Cambria Math"/>
                </w:rPr>
                <m:t>6</m:t>
              </m:r>
            </m:e>
          </m:d>
        </m:oMath>
      </m:oMathPara>
    </w:p>
    <w:p w14:paraId="52C51940" w14:textId="77777777" w:rsidR="00927AF5" w:rsidRDefault="00B02E4A">
      <w:pPr>
        <w:pStyle w:val="FirstParagraph"/>
      </w:pPr>
      <w:r>
        <w:t xml:space="preserve">where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is the population abundance-at-length from equation (4) summed across strata.</w:t>
      </w:r>
    </w:p>
    <w:p w14:paraId="6E667AEC" w14:textId="217CB139" w:rsidR="008E67EC" w:rsidRPr="008E67EC" w:rsidRDefault="008E67EC" w:rsidP="00E14C5A">
      <w:pPr>
        <w:pStyle w:val="BodyText"/>
      </w:pPr>
      <w:r>
        <w:tab/>
        <w:t xml:space="preserve">For both the expanded population numbers-at-length and -age the </w:t>
      </w:r>
      <w:r w:rsidR="00876914">
        <w:t>formulae</w:t>
      </w:r>
      <w:r>
        <w:t xml:space="preserve"> presented here perform the expansions for sex-specific data. Thus, population numbers-at-length and age for male, female, and unsexed categories are computed, and the total population numbers-at-length and </w:t>
      </w:r>
      <w:r w:rsidR="00876914">
        <w:t>-</w:t>
      </w:r>
      <w:r>
        <w:t>age are computed by summing across these sex categories.</w:t>
      </w:r>
      <w:r w:rsidR="00876914">
        <w:t xml:space="preserve"> While these formulae are </w:t>
      </w:r>
      <w:r w:rsidR="00876914">
        <w:lastRenderedPageBreak/>
        <w:t>presented for specific sex categories, the methods developed in this study are also flexible to combining data across the sex categories (males, females, and unsexed) prior to the first and second stage expansions, thus, estimating a total (or combined sex) length and age composition without the need for summation after the first and second stage expansions.</w:t>
      </w:r>
    </w:p>
    <w:p w14:paraId="6C86A54B" w14:textId="77777777" w:rsidR="009277A5" w:rsidRPr="009277A5" w:rsidRDefault="009277A5" w:rsidP="009277A5">
      <w:pPr>
        <w:pStyle w:val="BodyText"/>
      </w:pPr>
    </w:p>
    <w:p w14:paraId="04802E4D" w14:textId="77777777" w:rsidR="00927AF5" w:rsidRDefault="00B02E4A">
      <w:pPr>
        <w:pStyle w:val="Heading2"/>
      </w:pPr>
      <w:bookmarkStart w:id="42" w:name="simulation-bootstrap-framework"/>
      <w:bookmarkEnd w:id="38"/>
      <w:r>
        <w:t>2.3 Simulation-Bootstrap framework</w:t>
      </w:r>
    </w:p>
    <w:p w14:paraId="447D03C8" w14:textId="7624D1F1" w:rsidR="00927AF5" w:rsidRDefault="00B02E4A" w:rsidP="009277A5">
      <w:pPr>
        <w:pStyle w:val="FirstParagraph"/>
        <w:ind w:firstLine="720"/>
      </w:pPr>
      <w:r>
        <w:t xml:space="preserve">To evaluate the effect of the inclusion of ageing error and growth variability on uncertainty in age composition datasets we modified a bootstrap-simulation framework (Hulson et al. 2023) to include these additional sources of error. In simple terms, the simulation framework is a two-stage bootstrap that first resamples hauls, then resamples lengths and ages collected within the resampled hauls following from the methods in Stewart and Hamel (2014). The simulation framework was modified to account for ageing error by resampling from tester ages associated with a given reader </w:t>
      </w:r>
      <w:r w:rsidRPr="00E14C5A">
        <w:t>age. Growth variability was incorporated by resampling from lengths associated with a given age and sex.</w:t>
      </w:r>
      <w:r w:rsidR="00876914" w:rsidRPr="00E14C5A">
        <w:t xml:space="preserve"> </w:t>
      </w:r>
      <w:r w:rsidR="00715DC0" w:rsidRPr="00E14C5A">
        <w:t>We</w:t>
      </w:r>
      <w:r w:rsidR="00715DC0">
        <w:t xml:space="preserve"> developed these simulations so that growth variability can be incorporated by either pooling the age-length </w:t>
      </w:r>
      <w:ins w:id="43" w:author="Ben.Williams" w:date="2023-09-22T05:47:00Z">
        <w:r w:rsidR="0054293C">
          <w:t xml:space="preserve">data </w:t>
        </w:r>
      </w:ins>
      <w:r w:rsidR="00715DC0">
        <w:t>across all survey years and resampling the lengths for a given age, or using the annual age-length data and only resampling the lengths for a given age that were observed within the specific survey year.</w:t>
      </w:r>
    </w:p>
    <w:p w14:paraId="0B06F842" w14:textId="77777777" w:rsidR="00927AF5" w:rsidRDefault="00B02E4A">
      <w:pPr>
        <w:pStyle w:val="BodyText"/>
      </w:pPr>
      <w:r>
        <w:t>The order of operations (Figure 1) has the following schedule:</w:t>
      </w:r>
    </w:p>
    <w:p w14:paraId="256EC555" w14:textId="77777777" w:rsidR="00927AF5" w:rsidRDefault="00B02E4A">
      <w:pPr>
        <w:pStyle w:val="Compact"/>
        <w:numPr>
          <w:ilvl w:val="0"/>
          <w:numId w:val="24"/>
        </w:numPr>
      </w:pPr>
      <w:r>
        <w:t>Resample hauls from the set of hauls with associated catch per unit effort (in numbers).</w:t>
      </w:r>
    </w:p>
    <w:p w14:paraId="2595210D" w14:textId="77777777" w:rsidR="00927AF5" w:rsidRDefault="00B02E4A">
      <w:pPr>
        <w:pStyle w:val="Compact"/>
        <w:numPr>
          <w:ilvl w:val="0"/>
          <w:numId w:val="24"/>
        </w:numPr>
      </w:pPr>
      <w:r>
        <w:t>Within the resampled hauls from step 1, resample the observed lengths.</w:t>
      </w:r>
    </w:p>
    <w:p w14:paraId="6521BB06" w14:textId="77777777" w:rsidR="00927AF5" w:rsidRDefault="00B02E4A">
      <w:pPr>
        <w:pStyle w:val="Compact"/>
        <w:numPr>
          <w:ilvl w:val="0"/>
          <w:numId w:val="24"/>
        </w:numPr>
      </w:pPr>
      <w:r>
        <w:t>With the resampled length frequency data from step 2, calculate population abundance-at-length (equations (1) - (4)).</w:t>
      </w:r>
    </w:p>
    <w:p w14:paraId="5A10C413" w14:textId="77777777" w:rsidR="00927AF5" w:rsidRDefault="00B02E4A">
      <w:pPr>
        <w:pStyle w:val="Compact"/>
        <w:numPr>
          <w:ilvl w:val="0"/>
          <w:numId w:val="24"/>
        </w:numPr>
      </w:pPr>
      <w:r>
        <w:t>Within the resampled hauls from step 1, resample the observed ages from the specimen data.</w:t>
      </w:r>
    </w:p>
    <w:p w14:paraId="503EE026" w14:textId="77777777" w:rsidR="00927AF5" w:rsidRDefault="00B02E4A">
      <w:pPr>
        <w:pStyle w:val="Compact"/>
        <w:numPr>
          <w:ilvl w:val="0"/>
          <w:numId w:val="24"/>
        </w:numPr>
      </w:pPr>
      <w:r>
        <w:lastRenderedPageBreak/>
        <w:t>For the resampled ages in step 4, resample a length from the set of lengths observed for the given age.</w:t>
      </w:r>
    </w:p>
    <w:p w14:paraId="1729E414" w14:textId="77777777" w:rsidR="00927AF5" w:rsidRDefault="00B02E4A">
      <w:pPr>
        <w:pStyle w:val="Compact"/>
        <w:numPr>
          <w:ilvl w:val="0"/>
          <w:numId w:val="24"/>
        </w:numPr>
      </w:pPr>
      <w:r>
        <w:t>For the resampled ages in step 4, resample an age from the set of tester ages for the given age.</w:t>
      </w:r>
    </w:p>
    <w:p w14:paraId="3D1F97AD" w14:textId="77777777" w:rsidR="00927AF5" w:rsidRDefault="00B02E4A">
      <w:pPr>
        <w:pStyle w:val="Compact"/>
        <w:numPr>
          <w:ilvl w:val="0"/>
          <w:numId w:val="24"/>
        </w:numPr>
      </w:pPr>
      <w:r>
        <w:t>With the resampled age data in steps 4-6 and the population abundance-at-length in step 3, calculate the population abundance-at-age (equations (5) - (6)).</w:t>
      </w:r>
    </w:p>
    <w:p w14:paraId="000A9B79" w14:textId="7A4F4939" w:rsidR="00927AF5" w:rsidRDefault="00834223">
      <w:pPr>
        <w:pStyle w:val="FirstParagraph"/>
      </w:pPr>
      <w:commentRangeStart w:id="44"/>
      <w:r>
        <w:t>We also include functions that compute conditional age-at-length (CAAL) in addition to the expansion methods described above. To compute CAAL we perform step 1, then steps 4 – 6, and in step 7 we compute the ALK (equation (5)) without the abundance-at-age expansion</w:t>
      </w:r>
      <w:commentRangeEnd w:id="44"/>
      <w:r w:rsidR="00173BC5">
        <w:rPr>
          <w:rStyle w:val="CommentReference"/>
        </w:rPr>
        <w:commentReference w:id="44"/>
      </w:r>
      <w:r>
        <w:t xml:space="preserve">. </w:t>
      </w:r>
      <w:r w:rsidR="00B02E4A">
        <w:t xml:space="preserve">Steps 5 and 6 were designed to explore inclusion of </w:t>
      </w:r>
      <w:del w:id="45" w:author="Ben.Williams" w:date="2023-09-22T05:50:00Z">
        <w:r w:rsidR="00B02E4A" w:rsidDel="0054293C">
          <w:delText xml:space="preserve">ageing error and </w:delText>
        </w:r>
      </w:del>
      <w:commentRangeStart w:id="46"/>
      <w:r w:rsidR="00B02E4A">
        <w:t>growth variability</w:t>
      </w:r>
      <w:ins w:id="47" w:author="Ben.Williams" w:date="2023-09-22T05:50:00Z">
        <w:r w:rsidR="0054293C">
          <w:t xml:space="preserve"> and ageing error</w:t>
        </w:r>
        <w:commentRangeEnd w:id="46"/>
        <w:r w:rsidR="0054293C">
          <w:rPr>
            <w:rStyle w:val="CommentReference"/>
          </w:rPr>
          <w:commentReference w:id="46"/>
        </w:r>
      </w:ins>
      <w:r w:rsidR="00B02E4A">
        <w:t xml:space="preserve">. The bootstrap-simulation repeats </w:t>
      </w:r>
      <w:r>
        <w:t xml:space="preserve">these </w:t>
      </w:r>
      <w:r w:rsidR="00B02E4A">
        <w:t>steps providing iterated population abundance-at-age</w:t>
      </w:r>
      <w:r>
        <w:t xml:space="preserve"> and CAAL</w:t>
      </w:r>
      <w:r w:rsidR="00B02E4A">
        <w:t xml:space="preserve"> for comparison to the historical (the full sample without any resampling of data) population abundance-at-age</w:t>
      </w:r>
      <w:r>
        <w:t xml:space="preserve"> and CAAL</w:t>
      </w:r>
      <w:r w:rsidR="00B02E4A">
        <w:t>.</w:t>
      </w:r>
    </w:p>
    <w:p w14:paraId="09081B24" w14:textId="77777777" w:rsidR="009277A5" w:rsidRDefault="009277A5" w:rsidP="009277A5">
      <w:pPr>
        <w:pStyle w:val="BodyText"/>
      </w:pPr>
    </w:p>
    <w:p w14:paraId="1705F0D9" w14:textId="77777777" w:rsidR="00927AF5" w:rsidRDefault="00B02E4A">
      <w:pPr>
        <w:pStyle w:val="Heading2"/>
      </w:pPr>
      <w:bookmarkStart w:id="48" w:name="computing-input-sample-size"/>
      <w:bookmarkEnd w:id="42"/>
      <w:r>
        <w:t>2.4 Computing input sample size</w:t>
      </w:r>
    </w:p>
    <w:p w14:paraId="59F57438" w14:textId="52D18958" w:rsidR="00927AF5" w:rsidRDefault="00B02E4A" w:rsidP="009277A5">
      <w:pPr>
        <w:pStyle w:val="FirstParagraph"/>
        <w:ind w:firstLine="720"/>
      </w:pPr>
      <w:r>
        <w:t xml:space="preserve">A useful statistic that can quantify the variability in age composition is </w:t>
      </w:r>
      <w:r w:rsidR="004905D0">
        <w:t>realized</w:t>
      </w:r>
      <w:r>
        <w:t xml:space="preserve"> sample size, introduced by McAllister and Ianelli (1997</w:t>
      </w:r>
      <w:r w:rsidR="004905D0">
        <w:t>; using the terminology of Stewart and Hamel 2014)</w:t>
      </w:r>
      <w:r>
        <w:t>. This statistic evaluates the amount of uncertainty in an estimated composition compared to an observed composition and is given by:</w:t>
      </w:r>
    </w:p>
    <w:p w14:paraId="38787BCF" w14:textId="371C6A46" w:rsidR="00927AF5" w:rsidRDefault="00EF05F8">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p>
    <w:p w14:paraId="01328A85" w14:textId="395C420F" w:rsidR="00927AF5" w:rsidRDefault="00B02E4A">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xml:space="preserve"> is the estimated proportion for category-</w:t>
      </w:r>
      <w:r>
        <w:rPr>
          <w:i/>
          <w:iCs/>
        </w:rPr>
        <w:t>c</w:t>
      </w:r>
      <w:r>
        <w:t xml:space="preserve"> (which can be age or any other arbitrary category across which proportions are computed) for iteration-</w:t>
      </w:r>
      <w:r>
        <w:rPr>
          <w:i/>
          <w:iCs/>
        </w:rPr>
        <w:t>i</w:t>
      </w:r>
      <w:r>
        <w:t xml:space="preserve"> in year-</w:t>
      </w:r>
      <w:r>
        <w:rPr>
          <w:i/>
          <w:iCs/>
        </w:rPr>
        <w:t>y</w:t>
      </w:r>
      <w:r>
        <w:t xml:space="preserve"> and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is the observed proportion.</w:t>
      </w:r>
      <w:r w:rsidR="004905D0">
        <w:t xml:space="preserve"> We note, that for the realized sample size of </w:t>
      </w:r>
      <w:r w:rsidR="00CB5EA5">
        <w:t>CAAL</w:t>
      </w:r>
      <w:r w:rsidR="004905D0">
        <w:t xml:space="preserve">, there would be an additional </w:t>
      </w:r>
      <w:r w:rsidR="004905D0">
        <w:lastRenderedPageBreak/>
        <w:t>subscript introduced in equation (7) for length bin</w:t>
      </w:r>
      <w:ins w:id="49" w:author="Ben.Williams" w:date="2023-09-22T05:54:00Z">
        <w:r w:rsidR="00285BB6">
          <w:t>-</w:t>
        </w:r>
        <w:r w:rsidR="00285BB6" w:rsidRPr="00285BB6">
          <w:rPr>
            <w:i/>
            <w:rPrChange w:id="50" w:author="Ben.Williams" w:date="2023-09-22T05:54:00Z">
              <w:rPr/>
            </w:rPrChange>
          </w:rPr>
          <w:t>l</w:t>
        </w:r>
      </w:ins>
      <w:ins w:id="51" w:author="Ben.Williams" w:date="2023-09-22T05:53:00Z">
        <w:r w:rsidR="0054293C">
          <w:t xml:space="preserve"> (e.g.,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,l,</m:t>
              </m:r>
              <m:r>
                <w:rPr>
                  <w:rFonts w:ascii="Cambria Math" w:hAnsi="Cambria Math"/>
                </w:rPr>
                <m:t>y</m:t>
              </m:r>
            </m:sub>
          </m:sSub>
        </m:oMath>
        <w:r w:rsidR="0054293C">
          <w:rPr>
            <w:rFonts w:eastAsiaTheme="minorEastAsia"/>
          </w:rPr>
          <w:t>)</w:t>
        </w:r>
      </w:ins>
      <w:r w:rsidR="004905D0">
        <w:t xml:space="preserve">, where </w:t>
      </w:r>
      <w:r w:rsidR="00CB5EA5">
        <w:t>category-</w:t>
      </w:r>
      <w:r w:rsidR="00CB5EA5">
        <w:rPr>
          <w:i/>
        </w:rPr>
        <w:t>c</w:t>
      </w:r>
      <w:r w:rsidR="00CB5EA5">
        <w:t xml:space="preserve"> would be age, thus providing a realized sample size for each length bin within a given year’s CAAL data.</w:t>
      </w:r>
      <w:r>
        <w:t xml:space="preserve"> Here, the underlying age composition</w:t>
      </w:r>
      <w:r w:rsidR="00CB5EA5">
        <w:t xml:space="preserve"> and CAAL</w:t>
      </w:r>
      <w:r>
        <w:t xml:space="preserve"> derived from the historical bottom trawl surveys with the full and unsampled data was treated as the observed proportions in equation (7). For each iteration-</w:t>
      </w:r>
      <w:r>
        <w:rPr>
          <w:i/>
          <w:iCs/>
        </w:rPr>
        <w:t>i</w:t>
      </w:r>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that was then compared to the observed age composition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to determine the </w:t>
      </w:r>
      <w:r w:rsidR="004905D0">
        <w:t xml:space="preserve">realized </w:t>
      </w:r>
      <w:r>
        <w:t>sample size (</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oMath>
      <w:r>
        <w:t>) of the resampled age composition</w:t>
      </w:r>
      <w:r w:rsidR="00CB5EA5">
        <w:t xml:space="preserve"> or CAAL</w:t>
      </w:r>
      <w:r>
        <w:t xml:space="preserve">. Thus, across each iteration of the bootstrap-simulation we computed a </w:t>
      </w:r>
      <w:r w:rsidR="004905D0">
        <w:t xml:space="preserve">realized </w:t>
      </w:r>
      <w:r>
        <w:t>sample size that indicated the amount of uncertainty in the resampled age composition</w:t>
      </w:r>
      <w:r w:rsidR="00CB5EA5">
        <w:t xml:space="preserve"> or CAAL</w:t>
      </w:r>
      <w:r>
        <w:t>.</w:t>
      </w:r>
    </w:p>
    <w:p w14:paraId="0AF8CD63" w14:textId="574012A5" w:rsidR="00927AF5" w:rsidRDefault="00B02E4A" w:rsidP="009277A5">
      <w:pPr>
        <w:pStyle w:val="BodyText"/>
        <w:ind w:firstLine="720"/>
      </w:pPr>
      <w:r>
        <w:t xml:space="preserve">To summarize </w:t>
      </w:r>
      <w:r w:rsidR="004905D0">
        <w:t xml:space="preserve">realized </w:t>
      </w:r>
      <w:r>
        <w:t xml:space="preserve">sample size across iterations we used the harmonic mean. This has been shown to reduce bias in recovering the true sample size in simulations for a multinomial distribution and has also been recommended </w:t>
      </w:r>
      <w:del w:id="52" w:author="Ben.Williams" w:date="2023-09-22T05:55:00Z">
        <w:r w:rsidDel="00285BB6">
          <w:delText xml:space="preserve">to </w:delText>
        </w:r>
      </w:del>
      <w:ins w:id="53" w:author="Ben.Williams" w:date="2023-09-22T05:55:00Z">
        <w:r w:rsidR="00285BB6">
          <w:t xml:space="preserve">for </w:t>
        </w:r>
      </w:ins>
      <w:r>
        <w:t>determin</w:t>
      </w:r>
      <w:del w:id="54" w:author="Ben.Williams" w:date="2023-09-22T05:55:00Z">
        <w:r w:rsidDel="00285BB6">
          <w:delText>e</w:delText>
        </w:r>
      </w:del>
      <w:ins w:id="55" w:author="Ben.Williams" w:date="2023-09-22T05:55:00Z">
        <w:r w:rsidR="00285BB6">
          <w:t>ing</w:t>
        </w:r>
      </w:ins>
      <w:r>
        <w:t xml:space="preserve"> the ISS that is used in stock assessment models to fit compositional data (Stewart and Hamel 2014). </w:t>
      </w:r>
      <w:r w:rsidR="00CB5EA5">
        <w:t>Thus, for the expanded age composition data we present the</w:t>
      </w:r>
      <w:r w:rsidR="00173BC5">
        <w:t xml:space="preserve"> annual</w:t>
      </w:r>
      <w:r w:rsidR="00CB5EA5">
        <w:t xml:space="preserve"> ISS </w:t>
      </w:r>
      <w:del w:id="56" w:author="Ben.Williams" w:date="2023-09-22T05:56:00Z">
        <w:r w:rsidR="00CB5EA5" w:rsidDel="00285BB6">
          <w:delText xml:space="preserve">that was </w:delText>
        </w:r>
      </w:del>
      <w:r w:rsidR="00CB5EA5">
        <w:t xml:space="preserve">computed from the harmonic mean of the </w:t>
      </w:r>
      <w:r w:rsidR="00173BC5">
        <w:t xml:space="preserve">annual </w:t>
      </w:r>
      <w:r w:rsidR="00CB5EA5">
        <w:t xml:space="preserve">iterated realized sample sizes. For CAAL the ISS for each length bin within the annual CAAL data was computed as the harmonic mean of the bin-specific realized sample size across the iterations. Then, to summarize the effect of additional uncertainty, we compute the </w:t>
      </w:r>
      <w:commentRangeStart w:id="57"/>
      <w:r w:rsidR="00CB5EA5">
        <w:t xml:space="preserve">mean </w:t>
      </w:r>
      <w:commentRangeEnd w:id="57"/>
      <w:r w:rsidR="00285BB6">
        <w:rPr>
          <w:rStyle w:val="CommentReference"/>
        </w:rPr>
        <w:commentReference w:id="57"/>
      </w:r>
      <w:r w:rsidR="00CB5EA5">
        <w:t xml:space="preserve">of the ISS across the length bins (rather than show the ISS for each year and length bin). </w:t>
      </w:r>
      <w:r>
        <w:t>While we present the results of the annual ISS for each stock evaluated when incorporating ageing error, growth variability, or both, we also compute the proportion of ‘base’ ISS in order to present the relative decrease in ISS when incorporating these sources of additional uncertainty. The ‘relative ISS’ is computed by dividing the ISS as determined after incorporating ageing error, growth variability, or both, by the base ISS without these sources of uncertainty.</w:t>
      </w:r>
      <w:r w:rsidR="00CB5EA5">
        <w:t xml:space="preserve"> </w:t>
      </w:r>
    </w:p>
    <w:p w14:paraId="05EC03DF" w14:textId="11D32C31" w:rsidR="009277A5" w:rsidRDefault="009277A5" w:rsidP="009277A5">
      <w:pPr>
        <w:pStyle w:val="BodyText"/>
      </w:pPr>
    </w:p>
    <w:p w14:paraId="6D530DB8" w14:textId="728CF42F" w:rsidR="00834223" w:rsidRDefault="00834223" w:rsidP="00E14C5A">
      <w:pPr>
        <w:pStyle w:val="Heading2"/>
      </w:pPr>
      <w:r>
        <w:t xml:space="preserve">2.5 </w:t>
      </w:r>
      <w:r w:rsidR="001C6D67">
        <w:t>Bootstrap-s</w:t>
      </w:r>
      <w:r>
        <w:t xml:space="preserve">imulation </w:t>
      </w:r>
      <w:r w:rsidR="00173BC5">
        <w:t xml:space="preserve">scenarios and </w:t>
      </w:r>
      <w:r>
        <w:t>treatments</w:t>
      </w:r>
    </w:p>
    <w:p w14:paraId="2264E6AC" w14:textId="17B1C1AC" w:rsidR="001C6D67" w:rsidRDefault="00834223">
      <w:pPr>
        <w:pStyle w:val="BodyText"/>
        <w:ind w:firstLine="720"/>
      </w:pPr>
      <w:r>
        <w:t>We applied the bootstrap-simulation in a step-wise manner to evaluate the consequences of adding each source of additional error to the age composition estimates across what</w:t>
      </w:r>
      <w:r w:rsidR="00283A1F">
        <w:t xml:space="preserve"> we term ‘uncertainty scenarios</w:t>
      </w:r>
      <w:r>
        <w:t>’</w:t>
      </w:r>
      <w:r w:rsidR="00283A1F">
        <w:t xml:space="preserve"> (Table 2).</w:t>
      </w:r>
      <w:r>
        <w:t xml:space="preserve"> First, we ran the standard bootstrap-simulation 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are produced in the same age reading laborator</w:t>
      </w:r>
      <w:r w:rsidR="001C6D67">
        <w:t>y at AFSC).</w:t>
      </w:r>
      <w:r w:rsidR="00283A1F">
        <w:t xml:space="preserve"> </w:t>
      </w:r>
      <w:r w:rsidR="00386489">
        <w:t xml:space="preserve">To generalize the presentation of results we aggregate across regions and species types, thus, annual ISS and relative ISS results are shown </w:t>
      </w:r>
      <w:r w:rsidR="00386489" w:rsidRPr="00173BC5">
        <w:t>for flatfish, gadids, and rockfish across the stocks and regions included in this analysis (Table 1). In the presentation</w:t>
      </w:r>
      <w:r w:rsidR="00173BC5" w:rsidRPr="00173BC5">
        <w:t xml:space="preserve"> of CAAL results we selected </w:t>
      </w:r>
      <w:r w:rsidR="00386489" w:rsidRPr="00173BC5">
        <w:t>example stock</w:t>
      </w:r>
      <w:r w:rsidR="00173BC5" w:rsidRPr="00173BC5">
        <w:t>s for each of the species types; GOA arrowtooth flounder</w:t>
      </w:r>
      <w:r w:rsidR="00173BC5">
        <w:t xml:space="preserve"> (</w:t>
      </w:r>
      <w:r w:rsidR="00173BC5" w:rsidRPr="009277A5">
        <w:rPr>
          <w:i/>
        </w:rPr>
        <w:t>Atheresthes stomias</w:t>
      </w:r>
      <w:r w:rsidR="00173BC5">
        <w:t>)</w:t>
      </w:r>
      <w:r w:rsidR="00173BC5" w:rsidRPr="00173BC5">
        <w:t xml:space="preserve"> as an example for flatfish, GOA  Pacific cod</w:t>
      </w:r>
      <w:r w:rsidR="00173BC5">
        <w:t xml:space="preserve"> (</w:t>
      </w:r>
      <w:r w:rsidR="00173BC5" w:rsidRPr="009277A5">
        <w:rPr>
          <w:i/>
        </w:rPr>
        <w:t>Gadus macrocephalus</w:t>
      </w:r>
      <w:r w:rsidR="00173BC5">
        <w:t>)</w:t>
      </w:r>
      <w:r w:rsidR="00173BC5" w:rsidRPr="00173BC5">
        <w:t xml:space="preserve"> as an example for gadids, and GOA Pacific ocean perch</w:t>
      </w:r>
      <w:r w:rsidR="00173BC5">
        <w:t xml:space="preserve"> (</w:t>
      </w:r>
      <w:r w:rsidR="00173BC5" w:rsidRPr="009277A5">
        <w:rPr>
          <w:i/>
        </w:rPr>
        <w:t>Sebastes alutus</w:t>
      </w:r>
      <w:r w:rsidR="00173BC5">
        <w:t>)</w:t>
      </w:r>
      <w:r w:rsidR="00173BC5" w:rsidRPr="00173BC5">
        <w:t xml:space="preserve"> as an example for rockfish.</w:t>
      </w:r>
      <w:r w:rsidR="00386489" w:rsidRPr="00173BC5">
        <w:t xml:space="preserve"> </w:t>
      </w:r>
    </w:p>
    <w:p w14:paraId="5AD9DA6A" w14:textId="1534251C" w:rsidR="001C6D67" w:rsidRPr="001628EB" w:rsidRDefault="001C6D67" w:rsidP="00834223">
      <w:pPr>
        <w:pStyle w:val="BodyText"/>
        <w:ind w:firstLine="720"/>
      </w:pPr>
      <w:r>
        <w:t xml:space="preserve">We applied </w:t>
      </w:r>
      <w:r w:rsidR="00173BC5">
        <w:t>three</w:t>
      </w:r>
      <w:r>
        <w:t xml:space="preserve"> bootstrap-simulation treatments across the uncertainty scenarios in order to evaluate the consistency of the results after incorporating each additional error source</w:t>
      </w:r>
      <w:r w:rsidR="00283A1F">
        <w:t xml:space="preserve"> (Table 2)</w:t>
      </w:r>
      <w:r w:rsidR="006A07DE">
        <w:t>. In the first treatment we evaluated the impact of pooling age-length data across all years</w:t>
      </w:r>
      <w:r w:rsidR="00283A1F">
        <w:t xml:space="preserve"> (‘Pooled’)</w:t>
      </w:r>
      <w:r w:rsidR="006A07DE">
        <w:t xml:space="preserve"> versus using the annual age-length data</w:t>
      </w:r>
      <w:r w:rsidR="00283A1F">
        <w:t xml:space="preserve"> (‘Annual’)</w:t>
      </w:r>
      <w:r w:rsidR="006A07DE">
        <w:t xml:space="preserve"> when resampling lengths for a given age to incorporate growth variability; we term this t</w:t>
      </w:r>
      <w:r w:rsidR="00C4369F">
        <w:t>reatment the ‘Growth data</w:t>
      </w:r>
      <w:r w:rsidR="006A07DE">
        <w:t xml:space="preserve"> treatment’. In the second treatment we evaluate the impact of different length bins for the length frequency </w:t>
      </w:r>
      <w:r w:rsidR="006A07DE">
        <w:lastRenderedPageBreak/>
        <w:t xml:space="preserve">data by including 2 cm and 5 cm length bins in addition to the base bin of 1 cm for comparison; we term this treatment the ‘Length bin treatment’. In the third treatment we show an example of aggregating length and age data prior to </w:t>
      </w:r>
      <w:r w:rsidR="00173BC5">
        <w:t>length and age expansion (‘Pre-</w:t>
      </w:r>
      <w:r w:rsidR="006A07DE">
        <w:t>expansion</w:t>
      </w:r>
      <w:r w:rsidR="00173BC5">
        <w:t>’</w:t>
      </w:r>
      <w:r w:rsidR="006A07DE">
        <w:t xml:space="preserve">) or after length and age expansion </w:t>
      </w:r>
      <w:r w:rsidR="00173BC5">
        <w:t>(‘Post-</w:t>
      </w:r>
      <w:r w:rsidR="006A07DE">
        <w:t>expansion</w:t>
      </w:r>
      <w:r w:rsidR="00173BC5">
        <w:t>’</w:t>
      </w:r>
      <w:r w:rsidR="006A07DE">
        <w:t>)</w:t>
      </w:r>
      <w:r w:rsidR="001628EB">
        <w:t xml:space="preserve">; we term this treatment the ‘Aggregation treatment’. For this treatment we selected two stocks to show as an example: GOA Pacific cod </w:t>
      </w:r>
      <w:r w:rsidR="00173BC5">
        <w:t xml:space="preserve">and GOA Pacific ocean perch. </w:t>
      </w:r>
      <w:r w:rsidR="001628EB">
        <w:t>We selected these stocks because they do not exhibit differences in growth between females and males, which is the primary consideration for aggregating data either before or after length and age expansion.</w:t>
      </w:r>
    </w:p>
    <w:p w14:paraId="577926E2" w14:textId="1D451710" w:rsidR="00834223" w:rsidRDefault="00834223" w:rsidP="00834223">
      <w:pPr>
        <w:pStyle w:val="BodyText"/>
        <w:ind w:firstLine="720"/>
      </w:pPr>
      <w:r>
        <w:t>The bootstrap-simulations were run for 500 iterations, a level at which the variability in population abundance-at-age results had stabilized. The bootstrap-simulation was developed in R (R Core Team 2022) and is available via GitHub as an R package (</w:t>
      </w:r>
      <w:hyperlink r:id="rId12">
        <w:r>
          <w:rPr>
            <w:rStyle w:val="Hyperlink"/>
          </w:rPr>
          <w:t>https://github.com/BenWilliams-NOAA/surveyISS</w:t>
        </w:r>
      </w:hyperlink>
      <w:r>
        <w:t>).</w:t>
      </w:r>
    </w:p>
    <w:p w14:paraId="3C9DFC9C" w14:textId="77777777" w:rsidR="00834223" w:rsidRDefault="00834223" w:rsidP="009277A5">
      <w:pPr>
        <w:pStyle w:val="BodyText"/>
      </w:pPr>
    </w:p>
    <w:p w14:paraId="4A5D23C4" w14:textId="52F08CC3" w:rsidR="00927AF5" w:rsidRDefault="00B02E4A">
      <w:pPr>
        <w:pStyle w:val="Heading2"/>
      </w:pPr>
      <w:bookmarkStart w:id="58" w:name="Xe65babd8f99318cbb49fcc1e256a898e8b1eae7"/>
      <w:bookmarkEnd w:id="48"/>
      <w:r>
        <w:t>2.</w:t>
      </w:r>
      <w:r w:rsidR="00834223">
        <w:t>6</w:t>
      </w:r>
      <w:r>
        <w:t xml:space="preserve"> Evaluating</w:t>
      </w:r>
      <w:r w:rsidR="00F675FF">
        <w:t xml:space="preserve"> sampling and</w:t>
      </w:r>
      <w:r>
        <w:t xml:space="preserve"> life-history relationships to consequences of added uncertainty</w:t>
      </w:r>
    </w:p>
    <w:p w14:paraId="7231FCAA" w14:textId="1F72D979" w:rsidR="00927AF5" w:rsidRDefault="00F675FF" w:rsidP="009277A5">
      <w:pPr>
        <w:pStyle w:val="FirstParagraph"/>
        <w:ind w:firstLine="720"/>
      </w:pPr>
      <w:r>
        <w:t>For the</w:t>
      </w:r>
      <w:r w:rsidR="00B02E4A">
        <w:t xml:space="preserve"> three species types</w:t>
      </w:r>
      <w:r>
        <w:t xml:space="preserve"> in this analysis</w:t>
      </w:r>
      <w:r w:rsidR="00B02E4A">
        <w:t xml:space="preserve"> </w:t>
      </w:r>
      <w:r>
        <w:t>(</w:t>
      </w:r>
      <w:r w:rsidR="00B02E4A">
        <w:t>flatfish, gadids, and rockfish)</w:t>
      </w:r>
      <w:r>
        <w:t xml:space="preserve"> we evaluated relationships between sampling rates and indicators of life-history traits across the uncertainty scenarios considered</w:t>
      </w:r>
      <w:r w:rsidR="00B02E4A">
        <w:t xml:space="preserve">. </w:t>
      </w:r>
      <w:r>
        <w:t>To evaluate the relationship with sampling rates, and the consequence of added uncertainty in ISS, we present the relationship between the average ISS per age sampled and the number of ages collected</w:t>
      </w:r>
      <w:del w:id="59" w:author="Ben.Williams" w:date="2023-09-22T06:05:00Z">
        <w:r w:rsidDel="00436052">
          <w:delText>. We present these results in order to provide a comparison with</w:delText>
        </w:r>
      </w:del>
      <w:ins w:id="60" w:author="Ben.Williams" w:date="2023-09-22T06:05:00Z">
        <w:r w:rsidR="00436052">
          <w:t xml:space="preserve"> which are comparable</w:t>
        </w:r>
      </w:ins>
      <w:r>
        <w:t xml:space="preserve"> the type of results presented in Stewart and Hamel (2014). To evaluate the relationship between ISS and life-history</w:t>
      </w:r>
      <w:r w:rsidR="003A601A">
        <w:t xml:space="preserve"> and the consequences of additional sources of uncertainty</w:t>
      </w:r>
      <w:r>
        <w:t xml:space="preserve"> </w:t>
      </w:r>
      <w:r w:rsidR="003A601A">
        <w:t xml:space="preserve">we used two indicators. First, we compare relative ISS after incorporating ageing error with the age range of the stocks to assess the relationship with longevity. Second, we </w:t>
      </w:r>
      <w:r w:rsidR="003A601A">
        <w:lastRenderedPageBreak/>
        <w:t xml:space="preserve">compare relative ISS after incorporating growth variability with the length range of the stocks to </w:t>
      </w:r>
      <w:r w:rsidR="00173BC5">
        <w:t>determine if the impacts of growth variability are related to the size of the species type considered</w:t>
      </w:r>
      <w:r w:rsidR="003A601A">
        <w:t>. Finally, we rank the relative ISS after incorporating both ageing error and growth variability across stocks (and highlighting species types) to illustrate any species type impacts on ISS after incorporating these sources of variability.</w:t>
      </w:r>
    </w:p>
    <w:p w14:paraId="02B701D8" w14:textId="77777777" w:rsidR="009277A5" w:rsidRPr="009277A5" w:rsidRDefault="009277A5" w:rsidP="009277A5">
      <w:pPr>
        <w:pStyle w:val="BodyText"/>
      </w:pPr>
    </w:p>
    <w:p w14:paraId="41CE6727" w14:textId="77777777" w:rsidR="00927AF5" w:rsidRDefault="00B02E4A">
      <w:pPr>
        <w:pStyle w:val="Heading1"/>
      </w:pPr>
      <w:bookmarkStart w:id="61" w:name="results"/>
      <w:bookmarkEnd w:id="34"/>
      <w:bookmarkEnd w:id="58"/>
      <w:r>
        <w:t>3. Results</w:t>
      </w:r>
    </w:p>
    <w:p w14:paraId="2658190A" w14:textId="39A5445D" w:rsidR="00927AF5" w:rsidRDefault="00B02E4A" w:rsidP="009277A5">
      <w:pPr>
        <w:pStyle w:val="FirstParagraph"/>
        <w:ind w:firstLine="720"/>
      </w:pPr>
      <w:r>
        <w:t>While the magnitude of age composition ISS was stock and region specific, there was a consistent reduction in age composition ISS</w:t>
      </w:r>
      <w:r w:rsidR="00593BE1">
        <w:t xml:space="preserve"> </w:t>
      </w:r>
      <w:r w:rsidR="00AD4F54">
        <w:t>for each</w:t>
      </w:r>
      <w:r w:rsidR="00593BE1">
        <w:t xml:space="preserve"> species types</w:t>
      </w:r>
      <w:r>
        <w:t xml:space="preserve"> </w:t>
      </w:r>
      <w:ins w:id="62" w:author="Ben.Williams" w:date="2023-09-22T06:06:00Z">
        <w:r w:rsidR="00436052">
          <w:t xml:space="preserve">with the introduction of </w:t>
        </w:r>
      </w:ins>
      <w:del w:id="63" w:author="Ben.Williams" w:date="2023-09-22T06:06:00Z">
        <w:r w:rsidDel="00436052">
          <w:delText>as</w:delText>
        </w:r>
      </w:del>
      <w:r>
        <w:t xml:space="preserve"> additional sources of uncertainty </w:t>
      </w:r>
      <w:del w:id="64" w:author="Ben.Williams" w:date="2023-09-22T06:06:00Z">
        <w:r w:rsidDel="00436052">
          <w:delText>w</w:delText>
        </w:r>
      </w:del>
      <w:del w:id="65" w:author="Ben.Williams" w:date="2023-09-22T06:07:00Z">
        <w:r w:rsidDel="00436052">
          <w:delText xml:space="preserve">ere introduced </w:delText>
        </w:r>
      </w:del>
      <w:r>
        <w:t>in the bootstrap procedure (</w:t>
      </w:r>
      <w:r w:rsidR="000D4CFB">
        <w:t xml:space="preserve">top panels of </w:t>
      </w:r>
      <w:r>
        <w:t>Figure 2</w:t>
      </w:r>
      <w:r w:rsidR="000D4CFB">
        <w:t>, shown by region and stock in Figure S1</w:t>
      </w:r>
      <w:r>
        <w:t>). This reduction in age composition ISS resulted for both sex-specific</w:t>
      </w:r>
      <w:r w:rsidR="000D4CFB">
        <w:t xml:space="preserve"> (female and male)</w:t>
      </w:r>
      <w:r>
        <w:t xml:space="preserve"> and total (combined sex) age composition ISS. The </w:t>
      </w:r>
      <w:commentRangeStart w:id="66"/>
      <w:del w:id="67" w:author="Ben.Williams" w:date="2023-09-22T06:15:00Z">
        <w:r w:rsidDel="00AA46CA">
          <w:delText xml:space="preserve">relative </w:delText>
        </w:r>
      </w:del>
      <w:commentRangeEnd w:id="66"/>
      <w:r w:rsidR="00AA46CA">
        <w:rPr>
          <w:rStyle w:val="CommentReference"/>
        </w:rPr>
        <w:commentReference w:id="66"/>
      </w:r>
      <w:r>
        <w:t xml:space="preserve">magnitude of adding ageing error compared to growth variability was </w:t>
      </w:r>
      <w:r w:rsidR="000D4CFB">
        <w:t>species type specific (top panels Figure 2) and</w:t>
      </w:r>
      <w:r>
        <w:t xml:space="preserve"> stock and region specific</w:t>
      </w:r>
      <w:r w:rsidR="000D4CFB">
        <w:t xml:space="preserve"> (Figure S1)</w:t>
      </w:r>
      <w:r>
        <w:t xml:space="preserve">. For example, adding ageing error to </w:t>
      </w:r>
      <w:r w:rsidR="000D4CFB">
        <w:t>rockfish</w:t>
      </w:r>
      <w:r>
        <w:t xml:space="preserve"> age data resulted in smaller ISS</w:t>
      </w:r>
      <w:r w:rsidR="000D4CFB">
        <w:t xml:space="preserve"> on average</w:t>
      </w:r>
      <w:r>
        <w:t xml:space="preserve"> than adding growth variability, but </w:t>
      </w:r>
      <w:ins w:id="68" w:author="Ben.Williams" w:date="2023-09-22T06:14:00Z">
        <w:r w:rsidR="00AA46CA">
          <w:t xml:space="preserve">a </w:t>
        </w:r>
      </w:ins>
      <w:r>
        <w:t xml:space="preserve">larger ISS </w:t>
      </w:r>
      <w:r w:rsidR="000D4CFB">
        <w:t>for flatfish and gadids</w:t>
      </w:r>
      <w:r>
        <w:t xml:space="preserve">. </w:t>
      </w:r>
      <w:r w:rsidR="000D4CFB">
        <w:t>For all the species types, age composition ISS was the smallest when both ageing error and growth variability were included in the bootstrap-simulation procedure</w:t>
      </w:r>
      <w:r>
        <w:t>.</w:t>
      </w:r>
    </w:p>
    <w:p w14:paraId="1CC56542" w14:textId="27DF04E0" w:rsidR="00927AF5" w:rsidRDefault="00B02E4A" w:rsidP="009277A5">
      <w:pPr>
        <w:pStyle w:val="BodyText"/>
        <w:ind w:firstLine="720"/>
        <w:rPr>
          <w:ins w:id="69" w:author="Ben.Williams" w:date="2023-09-22T06:30:00Z"/>
        </w:rPr>
      </w:pPr>
      <w:r>
        <w:t xml:space="preserve">The </w:t>
      </w:r>
      <w:r w:rsidR="000D4CFB">
        <w:t xml:space="preserve">relative </w:t>
      </w:r>
      <w:r>
        <w:t xml:space="preserve">age composition ISS across uncertainty scenarios revealed patterns </w:t>
      </w:r>
      <w:r w:rsidR="000D4CFB">
        <w:t xml:space="preserve">among </w:t>
      </w:r>
      <w:r>
        <w:t>species types</w:t>
      </w:r>
      <w:r w:rsidR="000D4CFB">
        <w:t>, where flatfish and gadids had similar reductions in age composition ISS, and greater reductions that rockfish age composition ISS, when the additional sources of uncertainty were included in the bootstrap-simulation procedure</w:t>
      </w:r>
      <w:r>
        <w:t xml:space="preserve"> (</w:t>
      </w:r>
      <w:r w:rsidR="000D4CFB">
        <w:t xml:space="preserve">bottom panels of </w:t>
      </w:r>
      <w:r>
        <w:t xml:space="preserve">Figure </w:t>
      </w:r>
      <w:r w:rsidR="00647040">
        <w:t>2</w:t>
      </w:r>
      <w:r>
        <w:t xml:space="preserve">). Including ageing error for rockfish had a larger proportional reduction in relative ISS than including </w:t>
      </w:r>
      <w:r>
        <w:lastRenderedPageBreak/>
        <w:t>growth variability. However,</w:t>
      </w:r>
      <w:r w:rsidR="00647040">
        <w:t xml:space="preserve"> when pooling the growth data across years,</w:t>
      </w:r>
      <w:r>
        <w:t xml:space="preserve"> growth variability had a larger proportional reduction for flatfish and gadid relative ISS than adding ageing error. </w:t>
      </w:r>
      <w:r w:rsidR="00647040">
        <w:t xml:space="preserve">Gadids </w:t>
      </w:r>
      <w:r>
        <w:t>exhibited the greatest variability in the proportional reduction in relative ISS</w:t>
      </w:r>
      <w:r w:rsidR="00647040">
        <w:t xml:space="preserve"> and extended to the largest reduction in relative ISS</w:t>
      </w:r>
      <w:r>
        <w:t xml:space="preserve">, while </w:t>
      </w:r>
      <w:r w:rsidR="00647040">
        <w:t xml:space="preserve">rockfish </w:t>
      </w:r>
      <w:r>
        <w:t>had the smallest</w:t>
      </w:r>
      <w:r w:rsidR="00647040">
        <w:t xml:space="preserve"> reduction in</w:t>
      </w:r>
      <w:r>
        <w:t xml:space="preserve"> relative ISS</w:t>
      </w:r>
      <w:r w:rsidR="00647040">
        <w:t xml:space="preserve"> across the uncertainty scenarios</w:t>
      </w:r>
      <w:r>
        <w:t xml:space="preserve">, in general. Overall, </w:t>
      </w:r>
      <w:r w:rsidR="00647040">
        <w:t xml:space="preserve">when </w:t>
      </w:r>
      <w:r>
        <w:t>adding both ageing error and growth variability</w:t>
      </w:r>
      <w:r w:rsidR="00647040">
        <w:t xml:space="preserve"> the median</w:t>
      </w:r>
      <w:r>
        <w:t xml:space="preserve"> decrease </w:t>
      </w:r>
      <w:r w:rsidR="00647040">
        <w:t xml:space="preserve">in </w:t>
      </w:r>
      <w:r w:rsidR="00872D81">
        <w:t>age composition</w:t>
      </w:r>
      <w:r>
        <w:t xml:space="preserve"> ISS </w:t>
      </w:r>
      <w:r w:rsidR="00647040">
        <w:t xml:space="preserve">was </w:t>
      </w:r>
      <w:r w:rsidR="00872D81">
        <w:t>72</w:t>
      </w:r>
      <w:r w:rsidR="00647040">
        <w:t>%</w:t>
      </w:r>
      <w:r>
        <w:t xml:space="preserve"> for flatfish, </w:t>
      </w:r>
      <w:r w:rsidR="00872D81">
        <w:t>56</w:t>
      </w:r>
      <w:r>
        <w:t xml:space="preserve">% for gadids, and </w:t>
      </w:r>
      <w:r w:rsidR="00872D81">
        <w:t>88</w:t>
      </w:r>
      <w:r>
        <w:t>% for rockfish</w:t>
      </w:r>
      <w:r w:rsidR="00872D81">
        <w:t xml:space="preserve"> when compared to age composition ISS that </w:t>
      </w:r>
      <w:del w:id="70" w:author="Ben.Williams" w:date="2023-09-22T06:18:00Z">
        <w:r w:rsidR="00872D81" w:rsidDel="0032131D">
          <w:delText>doesn’t</w:delText>
        </w:r>
      </w:del>
      <w:ins w:id="71" w:author="Ben.Williams" w:date="2023-09-22T06:18:00Z">
        <w:r w:rsidR="0032131D">
          <w:t>does not</w:t>
        </w:r>
      </w:ins>
      <w:r w:rsidR="00872D81">
        <w:t xml:space="preserve"> include these sources of uncertainty</w:t>
      </w:r>
      <w:r>
        <w:t>.</w:t>
      </w:r>
      <w:r w:rsidR="00647040">
        <w:t xml:space="preserve"> We also note an interesting result </w:t>
      </w:r>
      <w:del w:id="72" w:author="Ben.Williams" w:date="2023-09-22T06:19:00Z">
        <w:r w:rsidR="00647040" w:rsidDel="0032131D">
          <w:delText>in which for some</w:delText>
        </w:r>
      </w:del>
      <w:ins w:id="73" w:author="Ben.Williams" w:date="2023-09-22T06:19:00Z">
        <w:r w:rsidR="0032131D">
          <w:t>where there are a few</w:t>
        </w:r>
      </w:ins>
      <w:r w:rsidR="00647040">
        <w:t xml:space="preserve"> </w:t>
      </w:r>
      <w:r w:rsidR="00872D81">
        <w:t xml:space="preserve">instances </w:t>
      </w:r>
      <w:ins w:id="74" w:author="Ben.Williams" w:date="2023-09-22T06:19:00Z">
        <w:r w:rsidR="0032131D">
          <w:t xml:space="preserve">that </w:t>
        </w:r>
      </w:ins>
      <w:r w:rsidR="00647040">
        <w:t xml:space="preserve">the relative ISS </w:t>
      </w:r>
      <w:del w:id="75" w:author="Ben.Williams" w:date="2023-09-22T06:20:00Z">
        <w:r w:rsidR="00647040" w:rsidDel="0032131D">
          <w:delText xml:space="preserve">was </w:delText>
        </w:r>
      </w:del>
      <w:ins w:id="76" w:author="Ben.Williams" w:date="2023-09-22T06:20:00Z">
        <w:r w:rsidR="0032131D">
          <w:t>is greater than 1.0</w:t>
        </w:r>
      </w:ins>
      <w:del w:id="77" w:author="Ben.Williams" w:date="2023-09-22T06:20:00Z">
        <w:r w:rsidR="00647040" w:rsidDel="0032131D">
          <w:delText>larger than 100%,</w:delText>
        </w:r>
      </w:del>
      <w:ins w:id="78" w:author="Ben.Williams" w:date="2023-09-22T06:20:00Z">
        <w:r w:rsidR="0032131D">
          <w:t>.</w:t>
        </w:r>
      </w:ins>
      <w:r w:rsidR="00647040">
        <w:t xml:space="preserve"> </w:t>
      </w:r>
      <w:ins w:id="79" w:author="Ben.Williams" w:date="2023-09-22T06:20:00Z">
        <w:r w:rsidR="0032131D">
          <w:t xml:space="preserve">This </w:t>
        </w:r>
      </w:ins>
      <w:r w:rsidR="00647040">
        <w:t>indicati</w:t>
      </w:r>
      <w:del w:id="80" w:author="Ben.Williams" w:date="2023-09-22T06:20:00Z">
        <w:r w:rsidR="00647040" w:rsidDel="0032131D">
          <w:delText>ng</w:delText>
        </w:r>
      </w:del>
      <w:ins w:id="81" w:author="Ben.Williams" w:date="2023-09-22T06:20:00Z">
        <w:r w:rsidR="0032131D">
          <w:t>es</w:t>
        </w:r>
      </w:ins>
      <w:r w:rsidR="00647040">
        <w:t xml:space="preserve"> that when implementing ageing error and growth variability there is a random chance that the age composition ISS could increase</w:t>
      </w:r>
      <w:r w:rsidR="00872D81">
        <w:t xml:space="preserve"> compared to the </w:t>
      </w:r>
      <w:ins w:id="82" w:author="Ben.Williams" w:date="2023-09-22T06:20:00Z">
        <w:r w:rsidR="0032131D">
          <w:t xml:space="preserve">base </w:t>
        </w:r>
      </w:ins>
      <w:r w:rsidR="00872D81">
        <w:t>ISS</w:t>
      </w:r>
      <w:del w:id="83" w:author="Ben.Williams" w:date="2023-09-22T06:20:00Z">
        <w:r w:rsidR="00872D81" w:rsidDel="0032131D">
          <w:delText xml:space="preserve"> that does not include these sources of uncertainty</w:delText>
        </w:r>
      </w:del>
      <w:r w:rsidR="00872D81">
        <w:t xml:space="preserve">. However, </w:t>
      </w:r>
      <w:r w:rsidR="00647040">
        <w:t xml:space="preserve">this </w:t>
      </w:r>
      <w:r w:rsidR="00872D81">
        <w:t>occurred</w:t>
      </w:r>
      <w:r w:rsidR="00647040">
        <w:t xml:space="preserve"> </w:t>
      </w:r>
      <w:del w:id="84" w:author="Ben.Williams" w:date="2023-09-22T06:21:00Z">
        <w:r w:rsidR="00647040" w:rsidDel="0032131D">
          <w:delText xml:space="preserve">in a </w:delText>
        </w:r>
        <w:r w:rsidR="00872D81" w:rsidDel="0032131D">
          <w:delText xml:space="preserve">small </w:delText>
        </w:r>
        <w:r w:rsidR="00647040" w:rsidDel="0032131D">
          <w:delText xml:space="preserve">number of </w:delText>
        </w:r>
        <w:r w:rsidR="00872D81" w:rsidDel="0032131D">
          <w:delText>instances</w:delText>
        </w:r>
        <w:r w:rsidR="00A7460C" w:rsidDel="0032131D">
          <w:delText xml:space="preserve"> (in general, </w:delText>
        </w:r>
      </w:del>
      <w:r w:rsidR="00A7460C">
        <w:t xml:space="preserve">for less than 25% of the stock-year </w:t>
      </w:r>
      <w:r w:rsidR="007B7A8D">
        <w:t>age composition ISS</w:t>
      </w:r>
      <w:del w:id="85" w:author="Ben.Williams" w:date="2023-09-22T06:21:00Z">
        <w:r w:rsidR="00A7460C" w:rsidDel="0032131D">
          <w:delText>)</w:delText>
        </w:r>
      </w:del>
      <w:r w:rsidR="00872D81">
        <w:t>.</w:t>
      </w:r>
    </w:p>
    <w:p w14:paraId="31CACCDC" w14:textId="7B48A074" w:rsidR="006903FB" w:rsidRDefault="006903FB" w:rsidP="009277A5">
      <w:pPr>
        <w:pStyle w:val="BodyText"/>
        <w:ind w:firstLine="720"/>
        <w:rPr>
          <w:ins w:id="86" w:author="Ben.Williams" w:date="2023-09-22T06:30:00Z"/>
        </w:rPr>
      </w:pPr>
    </w:p>
    <w:p w14:paraId="2C4075D5" w14:textId="17C98F52" w:rsidR="006903FB" w:rsidRDefault="006903FB" w:rsidP="009277A5">
      <w:pPr>
        <w:pStyle w:val="BodyText"/>
        <w:ind w:firstLine="720"/>
      </w:pPr>
      <w:ins w:id="87" w:author="Ben.Williams" w:date="2023-09-22T06:34:00Z">
        <w:r>
          <w:t xml:space="preserve">Similar reductions in age composition ISS were observed in the growth data treatment whether using pooled or annual growth data </w:t>
        </w:r>
      </w:ins>
      <w:ins w:id="88" w:author="Ben.Williams" w:date="2023-09-22T06:35:00Z">
        <w:r w:rsidR="00543EEB">
          <w:t xml:space="preserve">for flatfish or rockfish, however, </w:t>
        </w:r>
      </w:ins>
      <w:ins w:id="89" w:author="Ben.Williams" w:date="2023-09-22T06:37:00Z">
        <w:r w:rsidR="00543EEB">
          <w:t xml:space="preserve">annual ISS decreased less for </w:t>
        </w:r>
      </w:ins>
      <w:ins w:id="90" w:author="Ben.Williams" w:date="2023-09-22T06:35:00Z">
        <w:r w:rsidR="00543EEB">
          <w:t>gadid</w:t>
        </w:r>
      </w:ins>
      <w:ins w:id="91" w:author="Ben.Williams" w:date="2023-09-22T06:37:00Z">
        <w:r w:rsidR="00543EEB">
          <w:t>s</w:t>
        </w:r>
      </w:ins>
      <w:ins w:id="92" w:author="Ben.Williams" w:date="2023-09-22T06:35:00Z">
        <w:r w:rsidR="00543EEB">
          <w:t xml:space="preserve"> </w:t>
        </w:r>
      </w:ins>
      <w:ins w:id="93" w:author="Ben.Williams" w:date="2023-09-22T06:37:00Z">
        <w:r w:rsidR="00543EEB">
          <w:t xml:space="preserve">(top of </w:t>
        </w:r>
      </w:ins>
      <w:ins w:id="94" w:author="Ben.Williams" w:date="2023-09-22T06:35:00Z">
        <w:r w:rsidR="00543EEB">
          <w:t>Figure 3, shown for individual stocks in Figures S1 and S2</w:t>
        </w:r>
      </w:ins>
      <w:ins w:id="95" w:author="Ben.Williams" w:date="2023-09-22T06:37:00Z">
        <w:r w:rsidR="00543EEB">
          <w:t xml:space="preserve">). </w:t>
        </w:r>
      </w:ins>
      <w:ins w:id="96" w:author="Ben.Williams" w:date="2023-09-22T06:30:00Z">
        <w:r>
          <w:t>In general, for all the species types</w:t>
        </w:r>
      </w:ins>
      <w:ins w:id="97" w:author="Ben.Williams" w:date="2023-09-22T06:37:00Z">
        <w:r w:rsidR="00543EEB">
          <w:t>,</w:t>
        </w:r>
      </w:ins>
      <w:ins w:id="98" w:author="Ben.Williams" w:date="2023-09-22T06:30:00Z">
        <w:r>
          <w:t xml:space="preserve"> the relative ISS was smaller when using pooled growth data compared to annual growth data, indicating an increase in uncertainty when using pooled growth data as compared to annual growth data. </w:t>
        </w:r>
      </w:ins>
      <w:ins w:id="99" w:author="Ben.Williams" w:date="2023-09-22T06:32:00Z">
        <w:r>
          <w:t>Further, the variability in the relative ISS was reduced when using annual growth data as compared to pooled growth data in the growth variability uncertainty scenario</w:t>
        </w:r>
      </w:ins>
      <w:ins w:id="100" w:author="Ben.Williams" w:date="2023-09-22T06:33:00Z">
        <w:r>
          <w:t xml:space="preserve"> (GV)</w:t>
        </w:r>
      </w:ins>
      <w:ins w:id="101" w:author="Ben.Williams" w:date="2023-09-22T06:32:00Z">
        <w:r>
          <w:t>, for all species types, though this was particularly true for flatfish and gadids.</w:t>
        </w:r>
      </w:ins>
    </w:p>
    <w:p w14:paraId="4132AEDF" w14:textId="77777777" w:rsidR="00543EEB" w:rsidRDefault="0079087B" w:rsidP="009277A5">
      <w:pPr>
        <w:pStyle w:val="BodyText"/>
        <w:ind w:firstLine="720"/>
        <w:rPr>
          <w:ins w:id="102" w:author="Ben.Williams" w:date="2023-09-22T06:38:00Z"/>
        </w:rPr>
      </w:pPr>
      <w:del w:id="103" w:author="Ben.Williams" w:date="2023-09-22T06:24:00Z">
        <w:r w:rsidDel="006903FB">
          <w:lastRenderedPageBreak/>
          <w:delText>W</w:delText>
        </w:r>
      </w:del>
      <w:del w:id="104" w:author="Ben.Williams" w:date="2023-09-22T06:38:00Z">
        <w:r w:rsidDel="00543EEB">
          <w:delText xml:space="preserve">hether using pooled or annual growth data </w:delText>
        </w:r>
      </w:del>
      <w:del w:id="105" w:author="Ben.Williams" w:date="2023-09-22T06:25:00Z">
        <w:r w:rsidDel="006903FB">
          <w:delText xml:space="preserve">in the growth </w:delText>
        </w:r>
        <w:r w:rsidR="00C4369F" w:rsidDel="006903FB">
          <w:delText>data</w:delText>
        </w:r>
        <w:r w:rsidDel="006903FB">
          <w:delText xml:space="preserve"> treatment similar reductions in age composition ISS resulted </w:delText>
        </w:r>
      </w:del>
      <w:del w:id="106" w:author="Ben.Williams" w:date="2023-09-22T06:38:00Z">
        <w:r w:rsidDel="00543EEB">
          <w:delText xml:space="preserve">for flatfish and rockfish, however, the decrease in ISS was less </w:delText>
        </w:r>
      </w:del>
      <w:del w:id="107" w:author="Ben.Williams" w:date="2023-09-22T06:25:00Z">
        <w:r w:rsidDel="006903FB">
          <w:delText xml:space="preserve">in the growth variability uncertainty scenario </w:delText>
        </w:r>
      </w:del>
      <w:del w:id="108" w:author="Ben.Williams" w:date="2023-09-22T06:38:00Z">
        <w:r w:rsidDel="00543EEB">
          <w:delText>for gadids when using annual growth data as compared to pooled growth data (Figure 3</w:delText>
        </w:r>
        <w:r w:rsidR="002D489A" w:rsidDel="00543EEB">
          <w:delText>, shown for individual stocks in Figures S1 and S2</w:delText>
        </w:r>
        <w:r w:rsidDel="00543EEB">
          <w:delText>). In general, for all the species types the relative ISS was smaller when using pooled growth data compared to annual growth data</w:delText>
        </w:r>
        <w:r w:rsidR="007B7A8D" w:rsidDel="00543EEB">
          <w:delText>, indicating an increase in uncertainty when using pooled growth data as compared to annual growth data.</w:delText>
        </w:r>
        <w:r w:rsidDel="00543EEB">
          <w:delText xml:space="preserve"> F</w:delText>
        </w:r>
        <w:r w:rsidR="007B7A8D" w:rsidDel="00543EEB">
          <w:delText>urther, for all the species types</w:delText>
        </w:r>
        <w:r w:rsidDel="00543EEB">
          <w:delText>, the variability in the relative ISS was reduced when using annual growth data as compared to pooled growth data</w:delText>
        </w:r>
        <w:r w:rsidR="007B7A8D" w:rsidDel="00543EEB">
          <w:delText xml:space="preserve"> in the growth variability uncertainty </w:delText>
        </w:r>
        <w:r w:rsidR="002D489A" w:rsidDel="00543EEB">
          <w:delText>scenario</w:delText>
        </w:r>
        <w:r w:rsidR="007B7A8D" w:rsidDel="00543EEB">
          <w:delText>, this was particularly true for flatfish and gadids.</w:delText>
        </w:r>
        <w:r w:rsidR="002D489A" w:rsidDel="00543EEB">
          <w:delText xml:space="preserve"> </w:delText>
        </w:r>
      </w:del>
    </w:p>
    <w:p w14:paraId="6AF1BDA8" w14:textId="3A4770D4" w:rsidR="00872D81" w:rsidDel="00543EEB" w:rsidRDefault="002D489A" w:rsidP="009277A5">
      <w:pPr>
        <w:pStyle w:val="BodyText"/>
        <w:ind w:firstLine="720"/>
        <w:rPr>
          <w:del w:id="109" w:author="Ben.Williams" w:date="2023-09-22T06:38:00Z"/>
        </w:rPr>
      </w:pPr>
      <w:r>
        <w:t>For the remaining treatments (length bin and aggregation treatments) we show results using the annual growth data when implementing growth variability (but note that the trend of results was consistent regardless of growth data treatment).</w:t>
      </w:r>
      <w:ins w:id="110" w:author="Ben.Williams" w:date="2023-09-22T06:38:00Z">
        <w:r w:rsidR="00543EEB" w:rsidDel="00543EEB">
          <w:t xml:space="preserve"> </w:t>
        </w:r>
      </w:ins>
    </w:p>
    <w:p w14:paraId="50A3C40F" w14:textId="6B754614" w:rsidR="007B7A8D" w:rsidRDefault="002D489A" w:rsidP="009277A5">
      <w:pPr>
        <w:pStyle w:val="BodyText"/>
        <w:ind w:firstLine="720"/>
      </w:pPr>
      <w:del w:id="111" w:author="Ben.Williams" w:date="2023-09-22T06:43:00Z">
        <w:r w:rsidDel="00543EEB">
          <w:delText xml:space="preserve">For </w:delText>
        </w:r>
      </w:del>
      <w:ins w:id="112" w:author="Ben.Williams" w:date="2023-09-22T06:43:00Z">
        <w:r w:rsidR="00543EEB">
          <w:t xml:space="preserve">Slight differences in age composition ISS were observed for </w:t>
        </w:r>
      </w:ins>
      <w:r>
        <w:t>the length bin treatment and aggregation treatment</w:t>
      </w:r>
      <w:del w:id="113" w:author="Ben.Williams" w:date="2023-09-22T06:43:00Z">
        <w:r w:rsidDel="00543EEB">
          <w:delText xml:space="preserve"> slight differences in age composition ISS resulted</w:delText>
        </w:r>
      </w:del>
      <w:r>
        <w:t xml:space="preserve">, </w:t>
      </w:r>
      <w:del w:id="114" w:author="Ben.Williams" w:date="2023-09-22T06:44:00Z">
        <w:r w:rsidDel="00543EEB">
          <w:delText xml:space="preserve">while </w:delText>
        </w:r>
      </w:del>
      <w:ins w:id="115" w:author="Ben.Williams" w:date="2023-09-22T06:44:00Z">
        <w:r w:rsidR="00543EEB">
          <w:t xml:space="preserve">and the </w:t>
        </w:r>
      </w:ins>
      <w:r w:rsidR="003F07B4">
        <w:t xml:space="preserve">relative ISS results were consistent across the species types (Figures 4 and 5). </w:t>
      </w:r>
      <w:ins w:id="116" w:author="Ben.Williams" w:date="2023-09-22T06:45:00Z">
        <w:r w:rsidR="00B71FB0">
          <w:t>As length bin size increased the age composition ISS increased</w:t>
        </w:r>
      </w:ins>
      <w:ins w:id="117" w:author="Ben.Williams" w:date="2023-09-22T06:46:00Z">
        <w:r w:rsidR="00B71FB0">
          <w:t xml:space="preserve"> across each of the </w:t>
        </w:r>
      </w:ins>
      <w:ins w:id="118" w:author="Ben.Williams" w:date="2023-09-22T06:47:00Z">
        <w:r w:rsidR="00B71FB0">
          <w:t>uncertainty</w:t>
        </w:r>
      </w:ins>
      <w:ins w:id="119" w:author="Ben.Williams" w:date="2023-09-22T06:46:00Z">
        <w:r w:rsidR="00B71FB0">
          <w:t xml:space="preserve"> scenarios </w:t>
        </w:r>
      </w:ins>
      <w:del w:id="120" w:author="Ben.Williams" w:date="2023-09-22T06:47:00Z">
        <w:r w:rsidR="007B7A8D" w:rsidDel="00B71FB0">
          <w:delText>A</w:delText>
        </w:r>
        <w:r w:rsidR="003F07B4" w:rsidDel="00B71FB0">
          <w:delText>n</w:delText>
        </w:r>
        <w:r w:rsidR="007B7A8D" w:rsidDel="00B71FB0">
          <w:delText xml:space="preserve"> increase in the age composition ISS resulted as the bin size increased </w:delText>
        </w:r>
      </w:del>
      <w:del w:id="121" w:author="Ben.Williams" w:date="2023-09-22T06:44:00Z">
        <w:r w:rsidR="007B7A8D" w:rsidDel="00B71FB0">
          <w:delText xml:space="preserve">within the length bin treatment </w:delText>
        </w:r>
      </w:del>
      <w:del w:id="122" w:author="Ben.Williams" w:date="2023-09-22T06:47:00Z">
        <w:r w:rsidR="007B7A8D" w:rsidDel="00B71FB0">
          <w:delText xml:space="preserve">for each of the uncertainty scenarios, while the primary result of decreasing age composition ISS as additional uncertainty was included remained </w:delText>
        </w:r>
      </w:del>
      <w:r w:rsidR="007B7A8D">
        <w:t>(</w:t>
      </w:r>
      <w:r w:rsidR="003F07B4">
        <w:t>top panels of</w:t>
      </w:r>
      <w:r>
        <w:t xml:space="preserve"> </w:t>
      </w:r>
      <w:r w:rsidR="007B7A8D">
        <w:t>Figure 4</w:t>
      </w:r>
      <w:r>
        <w:t>, shown for individual stocks in Figures S2 – S4</w:t>
      </w:r>
      <w:r w:rsidR="007B7A8D">
        <w:t>).</w:t>
      </w:r>
      <w:r w:rsidR="00C47561">
        <w:t xml:space="preserve"> The increase in age composition ISS </w:t>
      </w:r>
      <w:r w:rsidR="00D06D97">
        <w:t>ranged from 4 – 13%</w:t>
      </w:r>
      <w:r w:rsidR="00C47561">
        <w:t xml:space="preserve"> for 2 cm bins and </w:t>
      </w:r>
      <w:r w:rsidR="00D06D97">
        <w:t xml:space="preserve">10 – 23% </w:t>
      </w:r>
      <w:r w:rsidR="00C47561">
        <w:t>for 5 cm bins across the species types</w:t>
      </w:r>
      <w:r w:rsidR="00D06D97">
        <w:t xml:space="preserve"> and uncertainty scenarios</w:t>
      </w:r>
      <w:r w:rsidR="00C47561">
        <w:t xml:space="preserve"> compared to the age composition ISS using 1 cm length bins.</w:t>
      </w:r>
      <w:r w:rsidR="00D06D97">
        <w:t xml:space="preserve"> In </w:t>
      </w:r>
      <w:r>
        <w:t>the length bin treatment the relative ISS, and variability in relative ISS, resulted in similar values for each of the uncertainty scenarios</w:t>
      </w:r>
      <w:r w:rsidR="00D06D97">
        <w:t xml:space="preserve"> </w:t>
      </w:r>
      <w:r w:rsidR="00D06D97">
        <w:lastRenderedPageBreak/>
        <w:t>regardless of the size of the length bin for each of</w:t>
      </w:r>
      <w:r>
        <w:t xml:space="preserve"> the species types (bottom panels, Figure 4).</w:t>
      </w:r>
      <w:r w:rsidR="003F07B4">
        <w:t xml:space="preserve"> An increase in age composition ISS resulted when aggregating combined sex data pre-expansion as compared to post-expansion in the aggregation treatment for the example stocks </w:t>
      </w:r>
      <w:del w:id="123" w:author="Ben.Williams" w:date="2023-09-22T06:48:00Z">
        <w:r w:rsidR="003F07B4" w:rsidDel="00B71FB0">
          <w:delText>we selected</w:delText>
        </w:r>
      </w:del>
      <w:ins w:id="124" w:author="Ben.Williams" w:date="2023-09-22T06:48:00Z">
        <w:r w:rsidR="00B71FB0">
          <w:t>presented</w:t>
        </w:r>
      </w:ins>
      <w:r w:rsidR="003F07B4">
        <w:t xml:space="preserve"> (top panels of Figure 5).</w:t>
      </w:r>
      <w:r w:rsidR="00C56A70">
        <w:t xml:space="preserve"> This increase in age composition ISS ranged from 4 – 11% for these stocks across the uncertainty scenarios when aggregating combined sex data pre-expansion as compared to post-expansion. Similar to the length bin treatment, the relative ISS remained largely unchanged whether the combined sex data were aggregated pre-expansion or post-expansion </w:t>
      </w:r>
      <w:del w:id="125" w:author="Ben.Williams" w:date="2023-09-22T08:03:00Z">
        <w:r w:rsidR="002C556E" w:rsidDel="00CE60BA">
          <w:delText xml:space="preserve">in the aggregation treatment </w:delText>
        </w:r>
      </w:del>
      <w:r w:rsidR="00C56A70">
        <w:t>(bottom panels of Figure 5)</w:t>
      </w:r>
      <w:r w:rsidR="002C556E">
        <w:t>.</w:t>
      </w:r>
    </w:p>
    <w:p w14:paraId="6531383D" w14:textId="6635EAF1" w:rsidR="00E14C5A" w:rsidRDefault="00D815DB" w:rsidP="009277A5">
      <w:pPr>
        <w:pStyle w:val="BodyText"/>
        <w:ind w:firstLine="720"/>
      </w:pPr>
      <w:r>
        <w:t>Similar to results for expanded age composition, t</w:t>
      </w:r>
      <w:r w:rsidR="002C556E">
        <w:t>he magnitude of conditional age-at-length ISS (presented as the mean across length bins) was stock specific</w:t>
      </w:r>
      <w:r>
        <w:t xml:space="preserve"> and decreased across the uncertainty scenarios as ageing error and growth variability was introduced (Figure 6). </w:t>
      </w:r>
      <w:del w:id="126" w:author="Ben.Williams" w:date="2023-09-22T08:10:00Z">
        <w:r w:rsidR="00AB6B9B" w:rsidDel="004D56CF">
          <w:delText xml:space="preserve">When comparing across the stock examples </w:delText>
        </w:r>
      </w:del>
      <w:ins w:id="127" w:author="Ben.Williams" w:date="2023-09-22T08:10:00Z">
        <w:r w:rsidR="004D56CF">
          <w:t>T</w:t>
        </w:r>
      </w:ins>
      <w:del w:id="128" w:author="Ben.Williams" w:date="2023-09-22T08:10:00Z">
        <w:r w:rsidR="00AB6B9B" w:rsidDel="004D56CF">
          <w:delText>t</w:delText>
        </w:r>
      </w:del>
      <w:r w:rsidR="00AB6B9B">
        <w:t>he magnitude of age composition</w:t>
      </w:r>
      <w:r>
        <w:t xml:space="preserve"> ISS</w:t>
      </w:r>
      <w:r w:rsidR="00AB6B9B">
        <w:t xml:space="preserve"> </w:t>
      </w:r>
      <w:ins w:id="129" w:author="Ben.Williams" w:date="2023-09-22T08:10:00Z">
        <w:r w:rsidR="004D56CF">
          <w:t xml:space="preserve">differed </w:t>
        </w:r>
      </w:ins>
      <w:r w:rsidR="00AB6B9B">
        <w:t xml:space="preserve">compared to conditional age-at-length ISS </w:t>
      </w:r>
      <w:del w:id="130" w:author="Ben.Williams" w:date="2023-09-22T08:08:00Z">
        <w:r w:rsidR="00AB6B9B" w:rsidDel="004D56CF">
          <w:delText>was different</w:delText>
        </w:r>
      </w:del>
      <w:ins w:id="131" w:author="Ben.Williams" w:date="2023-09-22T08:11:00Z">
        <w:r w:rsidR="004D56CF">
          <w:t>for the stock examples</w:t>
        </w:r>
      </w:ins>
      <w:r w:rsidR="00AB6B9B">
        <w:t>. For example, arrowtooth flounder age composition</w:t>
      </w:r>
      <w:r>
        <w:t xml:space="preserve"> </w:t>
      </w:r>
      <w:r w:rsidR="00AB6B9B">
        <w:t xml:space="preserve">ISS was generally larger than either walleye pollock </w:t>
      </w:r>
      <w:del w:id="132" w:author="Ben.Williams" w:date="2023-09-22T08:12:00Z">
        <w:r w:rsidR="00AB6B9B" w:rsidDel="0072082E">
          <w:delText xml:space="preserve">and </w:delText>
        </w:r>
      </w:del>
      <w:ins w:id="133" w:author="Ben.Williams" w:date="2023-09-22T08:12:00Z">
        <w:r w:rsidR="0072082E">
          <w:t xml:space="preserve">or </w:t>
        </w:r>
      </w:ins>
      <w:r w:rsidR="00AB6B9B">
        <w:t xml:space="preserve">Pacific ocean perch age composition ISS, </w:t>
      </w:r>
      <w:del w:id="134" w:author="Ben.Williams" w:date="2023-09-22T08:12:00Z">
        <w:r w:rsidR="00AB6B9B" w:rsidDel="0072082E">
          <w:delText xml:space="preserve">where </w:delText>
        </w:r>
      </w:del>
      <w:ins w:id="135" w:author="Ben.Williams" w:date="2023-09-22T08:12:00Z">
        <w:r w:rsidR="0072082E">
          <w:t xml:space="preserve">though </w:t>
        </w:r>
      </w:ins>
      <w:r w:rsidR="00AB6B9B">
        <w:t xml:space="preserve">Pacific ocean perch conditional age-at-length </w:t>
      </w:r>
      <w:ins w:id="136" w:author="Ben.Williams" w:date="2023-09-22T08:13:00Z">
        <w:r w:rsidR="0072082E">
          <w:t xml:space="preserve">ISS </w:t>
        </w:r>
      </w:ins>
      <w:r w:rsidR="00AB6B9B">
        <w:t>was generally larger than arrowtooth flounder and walleye pollock conditional age-at-length ISS (top two rows of Figure 6). While the relative age composition and conditional age-at-length ISS decreased across the uncertainty scenarios, the magnitude of decrease within the uncertainty scenarios was different when comparing between age composition and conditional age-at-length</w:t>
      </w:r>
      <w:r w:rsidR="00CD766E">
        <w:t xml:space="preserve"> (bottom two rows of Figure 6)</w:t>
      </w:r>
      <w:r w:rsidR="00AB6B9B">
        <w:t>. For example, the decrease in relative conditional age-at-length ISS when implementing growth variability was larger for arrowtooth flounder and P</w:t>
      </w:r>
      <w:r w:rsidR="00CD766E">
        <w:t>acific ocean perch than the decrease in</w:t>
      </w:r>
      <w:r w:rsidR="00AB6B9B">
        <w:t xml:space="preserve"> relative age composition ISS</w:t>
      </w:r>
      <w:r w:rsidR="00CD766E">
        <w:t xml:space="preserve">. Additionally, the decrease in relative </w:t>
      </w:r>
      <w:r w:rsidR="00CD766E">
        <w:lastRenderedPageBreak/>
        <w:t>conditional age-at-length ISS was larger for walleye pollock for each of the uncertainty scenarios as compared to relative age composition ISS.</w:t>
      </w:r>
    </w:p>
    <w:p w14:paraId="5C6895FB" w14:textId="2A04E73E" w:rsidR="00CD766E" w:rsidRDefault="00B02E4A" w:rsidP="009277A5">
      <w:pPr>
        <w:pStyle w:val="BodyText"/>
        <w:ind w:firstLine="720"/>
      </w:pPr>
      <w:r>
        <w:t xml:space="preserve">A </w:t>
      </w:r>
      <w:r w:rsidR="00CD766E">
        <w:t xml:space="preserve">decreasing </w:t>
      </w:r>
      <w:r>
        <w:t xml:space="preserve">relationship </w:t>
      </w:r>
      <w:r w:rsidR="00CD766E">
        <w:t>was</w:t>
      </w:r>
      <w:r>
        <w:t xml:space="preserve"> observed</w:t>
      </w:r>
      <w:r w:rsidR="00CD766E">
        <w:t xml:space="preserve"> for each species type</w:t>
      </w:r>
      <w:r>
        <w:t xml:space="preserve"> between the</w:t>
      </w:r>
      <w:r w:rsidR="00CD766E">
        <w:t xml:space="preserve"> age composition ISS per age sample</w:t>
      </w:r>
      <w:r>
        <w:t xml:space="preserve"> </w:t>
      </w:r>
      <w:r w:rsidR="00CD766E">
        <w:t xml:space="preserve">and the total number of age samples collected </w:t>
      </w:r>
      <w:r>
        <w:t>(top panel</w:t>
      </w:r>
      <w:r w:rsidR="00CD766E">
        <w:t>s</w:t>
      </w:r>
      <w:r>
        <w:t xml:space="preserve"> of Figure </w:t>
      </w:r>
      <w:r w:rsidR="00CD766E">
        <w:t>7</w:t>
      </w:r>
      <w:r>
        <w:t xml:space="preserve">). </w:t>
      </w:r>
      <w:r w:rsidR="00CD766E">
        <w:t xml:space="preserve">This decreasing relationship resulted for each of the uncertainty scenarios, but was not a significant relationship with </w:t>
      </w:r>
      <w:r w:rsidR="00CD766E" w:rsidRPr="00CD766E">
        <w:rPr>
          <w:i/>
        </w:rPr>
        <w:t>R</w:t>
      </w:r>
      <w:r w:rsidR="00CD766E">
        <w:rPr>
          <w:vertAlign w:val="superscript"/>
        </w:rPr>
        <w:t>2</w:t>
      </w:r>
      <w:r w:rsidR="00CD766E">
        <w:t xml:space="preserve"> values less than 0.23 for each linear model fit, where the majority were below 0.1 (shown in text in the top panels of Figure 7). The median age composition ISS per age sample ranged from </w:t>
      </w:r>
      <w:r w:rsidR="006207AE">
        <w:t>0.3 - 0.37 for flatfish, 0.14 – 0.23 for gadids, and 0.25 – 0.29 for rockfish across the uncertainty scenarios (bottom panel</w:t>
      </w:r>
      <w:r w:rsidR="006B20CD">
        <w:t>s</w:t>
      </w:r>
      <w:r w:rsidR="006207AE">
        <w:t xml:space="preserve"> of Figure 7). We note that the uncertainty in these median values of age composition ISS per age sample was large, with coefficients of variation upwards of 28% for flatfish, 61% for gadids, and 33% for rockfish.</w:t>
      </w:r>
    </w:p>
    <w:p w14:paraId="7B7E0125" w14:textId="7DD514CE" w:rsidR="006B20CD" w:rsidRPr="006B20CD" w:rsidRDefault="001004FF" w:rsidP="000E6F4E">
      <w:pPr>
        <w:pStyle w:val="BodyText"/>
        <w:ind w:firstLine="720"/>
      </w:pPr>
      <w:r>
        <w:t>An increasing relationship resulted for each species type between the age composition ISS per sampled haul and the number of age samples per sampled haul (</w:t>
      </w:r>
      <w:r w:rsidR="006B20CD">
        <w:t xml:space="preserve">top panels of </w:t>
      </w:r>
      <w:r>
        <w:t>F</w:t>
      </w:r>
      <w:r w:rsidR="006B20CD">
        <w:t>igure 8, we note these panels are</w:t>
      </w:r>
      <w:r>
        <w:t xml:space="preserve"> analogous to Figure 4 in Stewart and Hamel 2014). </w:t>
      </w:r>
      <w:r w:rsidR="006B20CD">
        <w:t xml:space="preserve">The strongest relationship resulted for flatfish (with </w:t>
      </w:r>
      <w:r w:rsidR="006B20CD">
        <w:rPr>
          <w:i/>
        </w:rPr>
        <w:t>R</w:t>
      </w:r>
      <w:r w:rsidR="006B20CD">
        <w:rPr>
          <w:vertAlign w:val="superscript"/>
        </w:rPr>
        <w:t>2</w:t>
      </w:r>
      <w:r w:rsidR="006B20CD">
        <w:t xml:space="preserve"> values of 0.8 – 0.93), was intermediate for rockfish (with </w:t>
      </w:r>
      <w:r w:rsidR="006B20CD">
        <w:rPr>
          <w:i/>
        </w:rPr>
        <w:t>R</w:t>
      </w:r>
      <w:r w:rsidR="006B20CD">
        <w:rPr>
          <w:vertAlign w:val="superscript"/>
        </w:rPr>
        <w:t>2</w:t>
      </w:r>
      <w:r w:rsidR="006B20CD">
        <w:t xml:space="preserve"> values of 0.59 – 0.64), and was the weakest for gadids (with </w:t>
      </w:r>
      <w:r w:rsidR="006B20CD">
        <w:rPr>
          <w:i/>
        </w:rPr>
        <w:t>R</w:t>
      </w:r>
      <w:r w:rsidR="006B20CD">
        <w:rPr>
          <w:vertAlign w:val="superscript"/>
        </w:rPr>
        <w:t>2</w:t>
      </w:r>
      <w:r w:rsidR="006B20CD">
        <w:t xml:space="preserve"> values of 0.39 – 0.56). The linear relationship also degraded as additional uncertainty was incorporated across the uncertainty scenarios for all the species types.</w:t>
      </w:r>
      <w:r w:rsidR="006B20CD" w:rsidRPr="006B20CD">
        <w:t xml:space="preserve"> </w:t>
      </w:r>
      <w:r w:rsidR="006B20CD">
        <w:t xml:space="preserve">The median age composition ISS per sampled haul ranged from 2.5 – 3.1 for flatfish, 0.9 – 1.5 for gadids, and 1.5 – 1.7 for rockfish across the uncertainty scenarios (bottom panels of Figure 8, we note these panels are analogous to Figure 3 in Stewart and Hamel 2014). </w:t>
      </w:r>
      <w:del w:id="137" w:author="Ben.Williams" w:date="2023-09-22T08:21:00Z">
        <w:r w:rsidR="006B20CD" w:rsidDel="00D3511B">
          <w:delText>We note that t</w:delText>
        </w:r>
      </w:del>
      <w:ins w:id="138" w:author="Ben.Williams" w:date="2023-09-22T08:21:00Z">
        <w:r w:rsidR="00D3511B">
          <w:t>T</w:t>
        </w:r>
      </w:ins>
      <w:r w:rsidR="006B20CD">
        <w:t>he uncertainty in these median values of age composition ISS per sampled haul was large, with coeffic</w:t>
      </w:r>
      <w:r w:rsidR="000E6F4E">
        <w:t>ients of variation upwards of 74% for flatfish, 86% for gadids, and 57</w:t>
      </w:r>
      <w:r w:rsidR="006B20CD">
        <w:t>% for rockfish.</w:t>
      </w:r>
    </w:p>
    <w:p w14:paraId="7CD9BE53" w14:textId="5B15947F" w:rsidR="00927AF5" w:rsidRDefault="00B02E4A" w:rsidP="009277A5">
      <w:pPr>
        <w:pStyle w:val="BodyText"/>
        <w:ind w:firstLine="720"/>
      </w:pPr>
      <w:r>
        <w:lastRenderedPageBreak/>
        <w:t xml:space="preserve">Comparing between statistics for </w:t>
      </w:r>
      <w:r w:rsidR="006207AE">
        <w:t>longevity (as indicated by age range)</w:t>
      </w:r>
      <w:r>
        <w:t xml:space="preserve"> and growth </w:t>
      </w:r>
      <w:r w:rsidR="006207AE">
        <w:t>(as indicated by length range)</w:t>
      </w:r>
      <w:r w:rsidR="00E14C5A">
        <w:t xml:space="preserve"> </w:t>
      </w:r>
      <w:r>
        <w:t xml:space="preserve">resulted in </w:t>
      </w:r>
      <w:r w:rsidR="006207AE">
        <w:t xml:space="preserve">generally similar </w:t>
      </w:r>
      <w:r>
        <w:t>trends in the relative</w:t>
      </w:r>
      <w:r w:rsidR="006207AE">
        <w:t xml:space="preserve"> age composition</w:t>
      </w:r>
      <w:r>
        <w:t xml:space="preserve"> ISS by species types</w:t>
      </w:r>
      <w:r w:rsidR="00870307">
        <w:t xml:space="preserve"> when adding eith</w:t>
      </w:r>
      <w:r w:rsidR="00E14C5A">
        <w:t>er ageing error or growth varia</w:t>
      </w:r>
      <w:r w:rsidR="00870307">
        <w:t>b</w:t>
      </w:r>
      <w:r w:rsidR="00E14C5A">
        <w:t>i</w:t>
      </w:r>
      <w:r w:rsidR="00870307">
        <w:t>lity</w:t>
      </w:r>
      <w:r>
        <w:t xml:space="preserve"> (top panels of Figure </w:t>
      </w:r>
      <w:r w:rsidR="001004FF">
        <w:t>9</w:t>
      </w:r>
      <w:r>
        <w:t xml:space="preserve">). The relative </w:t>
      </w:r>
      <w:r w:rsidR="006207AE">
        <w:t xml:space="preserve">age composition </w:t>
      </w:r>
      <w:r>
        <w:t xml:space="preserve">ISS when adding ageing error </w:t>
      </w:r>
      <w:r w:rsidR="006207AE">
        <w:t>had a decreasing trend</w:t>
      </w:r>
      <w:r w:rsidR="00870307">
        <w:t xml:space="preserve"> when compared to longevity for each of the species types, indicating that the longer lived the stock the larger the effect of ageing error had on age composition ISS (top left panel o</w:t>
      </w:r>
      <w:r w:rsidR="001004FF">
        <w:t>f Figure 9</w:t>
      </w:r>
      <w:r w:rsidR="00870307">
        <w:t xml:space="preserve">). A similar decreasing trend resulted for </w:t>
      </w:r>
      <w:r w:rsidR="00B80F91">
        <w:t>each species type</w:t>
      </w:r>
      <w:r w:rsidR="00870307">
        <w:t xml:space="preserve"> when comparing relative age composition ISS after adding growth variability with the length range of the stocks</w:t>
      </w:r>
      <w:ins w:id="139" w:author="Ben.Williams" w:date="2023-09-22T08:30:00Z">
        <w:r w:rsidR="00B3706B">
          <w:t>. This</w:t>
        </w:r>
      </w:ins>
      <w:del w:id="140" w:author="Ben.Williams" w:date="2023-09-22T08:30:00Z">
        <w:r w:rsidR="00870307" w:rsidDel="00B3706B">
          <w:delText>,</w:delText>
        </w:r>
      </w:del>
      <w:r w:rsidR="00870307">
        <w:t xml:space="preserve"> indicat</w:t>
      </w:r>
      <w:del w:id="141" w:author="Ben.Williams" w:date="2023-09-22T08:30:00Z">
        <w:r w:rsidR="00870307" w:rsidDel="00B3706B">
          <w:delText>ing</w:delText>
        </w:r>
      </w:del>
      <w:ins w:id="142" w:author="Ben.Williams" w:date="2023-09-22T08:30:00Z">
        <w:r w:rsidR="00B3706B">
          <w:t>es</w:t>
        </w:r>
      </w:ins>
      <w:r w:rsidR="00870307">
        <w:t xml:space="preserve"> that the larger </w:t>
      </w:r>
      <w:ins w:id="143" w:author="Ben.Williams" w:date="2023-09-22T08:31:00Z">
        <w:r w:rsidR="00B3706B">
          <w:t xml:space="preserve">size range that </w:t>
        </w:r>
      </w:ins>
      <w:del w:id="144" w:author="Ben.Williams" w:date="2023-09-22T08:31:00Z">
        <w:r w:rsidR="00870307" w:rsidDel="00B3706B">
          <w:delText xml:space="preserve">the </w:delText>
        </w:r>
      </w:del>
      <w:ins w:id="145" w:author="Ben.Williams" w:date="2023-09-22T08:31:00Z">
        <w:r w:rsidR="00B3706B">
          <w:t xml:space="preserve">a </w:t>
        </w:r>
      </w:ins>
      <w:r w:rsidR="00870307">
        <w:t xml:space="preserve">stock grows the more of an effect growth variability has on decreasing the age composition </w:t>
      </w:r>
      <w:r w:rsidR="001004FF">
        <w:t>ISS (top right panel of Figure 9</w:t>
      </w:r>
      <w:r w:rsidR="00870307">
        <w:t>).</w:t>
      </w:r>
      <w:r w:rsidR="00B80F91">
        <w:t xml:space="preserve"> </w:t>
      </w:r>
      <w:r>
        <w:t>On average, the relative ISS when adding both ageing error and growth variability was largest for rockfish</w:t>
      </w:r>
      <w:r w:rsidR="00B80F91">
        <w:t xml:space="preserve"> (85% of the base age composition ISS)</w:t>
      </w:r>
      <w:r>
        <w:t>, intermediate for flatfish</w:t>
      </w:r>
      <w:r w:rsidR="00B80F91">
        <w:t xml:space="preserve"> (78% of the base age composition ISS)</w:t>
      </w:r>
      <w:r>
        <w:t>, and smallest for gadids (</w:t>
      </w:r>
      <w:r w:rsidR="00B80F91">
        <w:t xml:space="preserve">70% of the base age composition ISS, </w:t>
      </w:r>
      <w:r>
        <w:t xml:space="preserve">bottom panel of Figure </w:t>
      </w:r>
      <w:r w:rsidR="001004FF">
        <w:t>9</w:t>
      </w:r>
      <w:r>
        <w:t xml:space="preserve">). The same trend resulted when evaluating the range in the relative </w:t>
      </w:r>
      <w:r w:rsidR="00B80F91">
        <w:t xml:space="preserve">age composition </w:t>
      </w:r>
      <w:r>
        <w:t>ISS when both ageing error and growth variability were added</w:t>
      </w:r>
      <w:r w:rsidR="00B80F91">
        <w:t>, where the range was smallest for rockfish, intermediate for flatfish, and largest for gadids</w:t>
      </w:r>
      <w:r>
        <w:t>.</w:t>
      </w:r>
    </w:p>
    <w:p w14:paraId="48676306" w14:textId="77777777" w:rsidR="009277A5" w:rsidRDefault="009277A5" w:rsidP="009277A5">
      <w:pPr>
        <w:pStyle w:val="BodyText"/>
      </w:pPr>
    </w:p>
    <w:p w14:paraId="414EB42C" w14:textId="77777777" w:rsidR="00927AF5" w:rsidRDefault="00B02E4A">
      <w:pPr>
        <w:pStyle w:val="Heading1"/>
      </w:pPr>
      <w:bookmarkStart w:id="146" w:name="discussion"/>
      <w:bookmarkEnd w:id="61"/>
      <w:r>
        <w:t>4. Discussion</w:t>
      </w:r>
    </w:p>
    <w:p w14:paraId="0362D168" w14:textId="575A162A" w:rsidR="00927AF5" w:rsidRDefault="00B02E4A" w:rsidP="009277A5">
      <w:pPr>
        <w:pStyle w:val="FirstParagraph"/>
        <w:ind w:firstLine="720"/>
      </w:pPr>
      <w:r>
        <w:t>In this study we find that accounting for ageing error and growth variability using bootstrap procedures decreased age composition ISS for all stocks examined.</w:t>
      </w:r>
      <w:r w:rsidR="0073674A">
        <w:t xml:space="preserve"> This result was consistent across all the treatments that we applied, which included </w:t>
      </w:r>
      <w:del w:id="147" w:author="Ben.Williams" w:date="2023-09-22T08:34:00Z">
        <w:r w:rsidR="0073674A" w:rsidDel="00636DFD">
          <w:delText xml:space="preserve">evaluating </w:delText>
        </w:r>
      </w:del>
      <w:r w:rsidR="0073674A">
        <w:t xml:space="preserve">pooling </w:t>
      </w:r>
      <w:del w:id="148" w:author="Ben.Williams" w:date="2023-09-22T08:34:00Z">
        <w:r w:rsidR="0073674A" w:rsidDel="00636DFD">
          <w:delText xml:space="preserve">of </w:delText>
        </w:r>
      </w:del>
      <w:r w:rsidR="0073674A">
        <w:t>growth data (</w:t>
      </w:r>
      <w:del w:id="149" w:author="Ben.Williams" w:date="2023-09-22T08:34:00Z">
        <w:r w:rsidR="0073674A" w:rsidDel="00636DFD">
          <w:delText xml:space="preserve">either using </w:delText>
        </w:r>
      </w:del>
      <w:r w:rsidR="0073674A">
        <w:t xml:space="preserve">annual data or </w:t>
      </w:r>
      <w:del w:id="150" w:author="Ben.Williams" w:date="2023-09-22T08:34:00Z">
        <w:r w:rsidR="0073674A" w:rsidDel="00636DFD">
          <w:delText xml:space="preserve">pooled </w:delText>
        </w:r>
      </w:del>
      <w:r w:rsidR="0073674A">
        <w:t xml:space="preserve">across time), different </w:t>
      </w:r>
      <w:del w:id="151" w:author="Ben.Williams" w:date="2023-09-22T08:34:00Z">
        <w:r w:rsidR="0073674A" w:rsidDel="00636DFD">
          <w:delText xml:space="preserve">sizes of </w:delText>
        </w:r>
      </w:del>
      <w:r w:rsidR="0073674A">
        <w:t>length bins (</w:t>
      </w:r>
      <w:del w:id="152" w:author="Ben.Williams" w:date="2023-09-22T08:35:00Z">
        <w:r w:rsidR="0073674A" w:rsidDel="00636DFD">
          <w:delText xml:space="preserve">either </w:delText>
        </w:r>
      </w:del>
      <w:r w:rsidR="0073674A">
        <w:t>1 cm, 2 cm, or 5 cm bins), and</w:t>
      </w:r>
      <w:r w:rsidR="009C107F">
        <w:t xml:space="preserve"> differences in</w:t>
      </w:r>
      <w:r w:rsidR="0073674A">
        <w:t xml:space="preserve"> aggregating data for total age composition (</w:t>
      </w:r>
      <w:del w:id="153" w:author="Ben.Williams" w:date="2023-09-22T08:35:00Z">
        <w:r w:rsidR="0073674A" w:rsidDel="00636DFD">
          <w:delText xml:space="preserve">either </w:delText>
        </w:r>
      </w:del>
      <w:r w:rsidR="0073674A">
        <w:t xml:space="preserve">before or </w:t>
      </w:r>
      <w:r w:rsidR="0073674A">
        <w:lastRenderedPageBreak/>
        <w:t>after length and age expansion). We also show</w:t>
      </w:r>
      <w:del w:id="154" w:author="Ben.Williams" w:date="2023-09-22T08:35:00Z">
        <w:r w:rsidR="0073674A" w:rsidDel="00636DFD">
          <w:delText>ed</w:delText>
        </w:r>
      </w:del>
      <w:r w:rsidR="0073674A">
        <w:t xml:space="preserve"> that this result was consistent for conditional age-at-length ISS. </w:t>
      </w:r>
      <w:r>
        <w:t xml:space="preserve"> The impact of the sources of uncertainty on resulting ISS was species type specific, with ageing error being more influential for rockfish than growth variability, and growth variability more influential than ageing error for flatfish and gadids.</w:t>
      </w:r>
      <w:r w:rsidR="0073674A">
        <w:t xml:space="preserve"> However, the influence of growth variability for gadids and flatfish was sensitive to the pooling of growth data; age composition ISS was smaller when growth variability was applied to pooled data as compared to annual data for gadids, and the range in the decrease in age composition ISS was smaller </w:t>
      </w:r>
      <w:r w:rsidR="000545AB">
        <w:t>for annual data compared to pooled data for flatfish</w:t>
      </w:r>
      <w:r w:rsidR="0073674A">
        <w:t>.</w:t>
      </w:r>
      <w:r>
        <w:t xml:space="preserve"> We propose that these results are due to larger</w:t>
      </w:r>
      <w:r w:rsidR="0073674A">
        <w:t xml:space="preserve"> inter-annual</w:t>
      </w:r>
      <w:r>
        <w:t xml:space="preserve"> growth variability observed in gadids and flatfish compared to rockfish. Further, the effects of ageing error are not unexpected for rockfish, as they are so long-lived. When considering both ageing error and growth uncertainty the largest reduction in ISS magnitude was for gadids, followed by flatfish, with the least effect observed for rockfish, though results varies by stock and region.</w:t>
      </w:r>
    </w:p>
    <w:p w14:paraId="0A2222DE" w14:textId="77777777" w:rsidR="00B833FB" w:rsidRDefault="009C107F" w:rsidP="00F00867">
      <w:pPr>
        <w:pStyle w:val="BodyText"/>
      </w:pPr>
      <w:r>
        <w:tab/>
        <w:t xml:space="preserve">When applying the bootstrap procedure we developed in this study to estimate age composition ISS there are several considerations that should be made that are specific to the stock </w:t>
      </w:r>
      <w:r w:rsidR="00873AB6">
        <w:t>that is being analyzed</w:t>
      </w:r>
      <w:r>
        <w:t>. These considerations include: (1) the size of length bins used for length data, (2) whether to aggregate length and age data prior to or after length and age expansion, and (3)</w:t>
      </w:r>
      <w:r w:rsidR="00873AB6">
        <w:t xml:space="preserve"> whether to pool growth data across time or use annual data.</w:t>
      </w:r>
    </w:p>
    <w:p w14:paraId="555B9CE2" w14:textId="3769BD14" w:rsidR="00B833FB" w:rsidRDefault="009C107F" w:rsidP="00F00867">
      <w:pPr>
        <w:pStyle w:val="BodyText"/>
        <w:ind w:firstLine="720"/>
      </w:pPr>
      <w:r>
        <w:t xml:space="preserve">In this study we found that age composition </w:t>
      </w:r>
      <w:ins w:id="155" w:author="Ben.Williams" w:date="2023-09-22T08:45:00Z">
        <w:r w:rsidR="00631683">
          <w:t xml:space="preserve">ISS </w:t>
        </w:r>
      </w:ins>
      <w:r>
        <w:t>can increase as the size of the length bin increases. For example, age composition ISS for 5 cm length bins was larger than when using 1 cm length bins, albeit, the increase was not significant. In Hulson et al. (in press) this result was also presented for length composition ISS</w:t>
      </w:r>
      <w:del w:id="156" w:author="Ben.Williams" w:date="2023-09-22T08:54:00Z">
        <w:r w:rsidDel="00631683">
          <w:delText>, in which</w:delText>
        </w:r>
      </w:del>
      <w:ins w:id="157" w:author="Ben.Williams" w:date="2023-09-22T08:54:00Z">
        <w:r w:rsidR="00631683">
          <w:t xml:space="preserve"> where</w:t>
        </w:r>
      </w:ins>
      <w:r>
        <w:t xml:space="preserve"> increasing the size of length bins increased the ISS</w:t>
      </w:r>
      <w:del w:id="158" w:author="Ben.Williams" w:date="2023-09-22T08:55:00Z">
        <w:r w:rsidDel="00631683">
          <w:delText xml:space="preserve">, </w:delText>
        </w:r>
      </w:del>
      <w:del w:id="159" w:author="Ben.Williams" w:date="2023-09-22T08:54:00Z">
        <w:r w:rsidDel="00631683">
          <w:delText>which was the main driver of</w:delText>
        </w:r>
      </w:del>
      <w:del w:id="160" w:author="Ben.Williams" w:date="2023-09-22T08:55:00Z">
        <w:r w:rsidDel="00631683">
          <w:delText xml:space="preserve"> the results presented here</w:delText>
        </w:r>
      </w:del>
      <w:r>
        <w:t xml:space="preserve">. This result suggests </w:t>
      </w:r>
      <w:r>
        <w:lastRenderedPageBreak/>
        <w:t>that increasing the size of the length bin reduces the amount of uncertainty in the length frequency collections. In this case we recommend that length bins larger than 1 cm</w:t>
      </w:r>
      <w:r w:rsidR="00873AB6">
        <w:t xml:space="preserve"> be considered</w:t>
      </w:r>
      <w:r>
        <w:t xml:space="preserve"> in order to increase the age composition ISS.</w:t>
      </w:r>
    </w:p>
    <w:p w14:paraId="1609D0CD" w14:textId="53E12373" w:rsidR="009C107F" w:rsidRDefault="00873AB6" w:rsidP="00F00867">
      <w:pPr>
        <w:pStyle w:val="BodyText"/>
        <w:ind w:firstLine="720"/>
      </w:pPr>
      <w:r>
        <w:t>We also show that aggregating combined sex</w:t>
      </w:r>
      <w:ins w:id="161" w:author="Ben.Williams" w:date="2023-09-22T08:55:00Z">
        <w:r w:rsidR="00570F8B">
          <w:t>,</w:t>
        </w:r>
      </w:ins>
      <w:r>
        <w:t xml:space="preserve"> length and age data prior to length and age expansion can increase age composition ISS as compared to summing sex-specific length and age composition after expansion. While the increase was small (and not significant), this is an important consideration to be made, particularly if the stock that is being assessed does not display sex-specific differences in growth. For example, the rockfish and gadid stocks presented here do not display sex-specific differences in growth, and we recommend that pre-expansion aggregation of age and length data be considered. However, the flatfish stocks included in this analysis do exhibit sex-specific differences in growth, and thus, we recommend that sex-specific length and age compositions be constructed.</w:t>
      </w:r>
    </w:p>
    <w:p w14:paraId="38C04DAD" w14:textId="77777777" w:rsidR="00F00867" w:rsidRDefault="00B833FB" w:rsidP="009277A5">
      <w:pPr>
        <w:pStyle w:val="BodyText"/>
        <w:ind w:firstLine="720"/>
      </w:pPr>
      <w:r>
        <w:t xml:space="preserve">When implementing growth variability into the bootstrap-simulation procedure the resulting magnitude of age composition ISS was sensitive to how the growth data was pooled. This was particularly true for the gadid stocks evaluated in this study, where, for example, using pooled growth data resulted in smaller age composition ISS than when using annual growth data. Alternatively, for the rockfish stocks evaluated, there was not a large difference in age composition ISS magnitude whether using pooled growth data or annual growth data. We recommend that for stocks that exhibit inter-annual variability in growth, particularly inter-annual variability that may result in a trend in growth across time (i.e., increasing or decreasing size over time), that annual growth data be used in order to avoid over-estimating the effect of growth variability on age composition ISS. For stocks that don’t exhibit inter-annual variability in growth, we recommend using pooled growth data in order to more adequately incorporate the </w:t>
      </w:r>
      <w:r>
        <w:lastRenderedPageBreak/>
        <w:t>potential growth variability by leveraging the larger sample size in pooled data compared to annual data.</w:t>
      </w:r>
      <w:r w:rsidR="00F00867">
        <w:t xml:space="preserve"> </w:t>
      </w:r>
    </w:p>
    <w:p w14:paraId="010838F5" w14:textId="1FDBB1B4" w:rsidR="00927AF5" w:rsidRDefault="00B02E4A" w:rsidP="009277A5">
      <w:pPr>
        <w:pStyle w:val="BodyText"/>
        <w:ind w:firstLine="720"/>
      </w:pPr>
      <w:r>
        <w:t>It is well known that misspecification of ISS when fitting compositional data can lead to bias</w:t>
      </w:r>
      <w:r w:rsidR="007209CD">
        <w:t>ed</w:t>
      </w:r>
      <w:r>
        <w:t xml:space="preserve"> results in assessment model predictions (e.g., Stewart and Monnahan 2017, Xu et al. 2020). Here, we show for gadids that the ISS for some stocks</w:t>
      </w:r>
      <w:r w:rsidR="000545AB">
        <w:t xml:space="preserve"> and years</w:t>
      </w:r>
      <w:r>
        <w:t xml:space="preserve"> when adding additional uncertainty as compared to the base case </w:t>
      </w:r>
      <w:r w:rsidR="000545AB">
        <w:t>could be as small as</w:t>
      </w:r>
      <w:r>
        <w:t xml:space="preserve"> </w:t>
      </w:r>
      <w:r w:rsidR="000545AB">
        <w:t>21</w:t>
      </w:r>
      <w:r>
        <w:t xml:space="preserve">% of the base case ISS, </w:t>
      </w:r>
      <w:r w:rsidR="000545AB">
        <w:t>as small as 41</w:t>
      </w:r>
      <w:r>
        <w:t xml:space="preserve">% of the base case for flatfish, and </w:t>
      </w:r>
      <w:r w:rsidR="000545AB">
        <w:t>as small as 61</w:t>
      </w:r>
      <w:r>
        <w:t xml:space="preserve">% of the base case for rockfish. Without these additional sources of uncertainty taken into account, using the bootstrap procedure would </w:t>
      </w:r>
      <w:del w:id="162" w:author="Ben.Williams" w:date="2023-09-22T09:03:00Z">
        <w:r w:rsidDel="00570F8B">
          <w:delText>result in</w:delText>
        </w:r>
      </w:del>
      <w:ins w:id="163" w:author="Ben.Williams" w:date="2023-09-22T09:03:00Z">
        <w:r w:rsidR="00570F8B">
          <w:t>inflate the</w:t>
        </w:r>
      </w:ins>
      <w:r>
        <w:t xml:space="preserve"> ISS</w:t>
      </w:r>
      <w:del w:id="164" w:author="Ben.Williams" w:date="2023-09-22T09:04:00Z">
        <w:r w:rsidDel="00570F8B">
          <w:delText xml:space="preserve"> that are larger than what they should be</w:delText>
        </w:r>
      </w:del>
      <w:r>
        <w:t xml:space="preserve">. While we did not investigate implications to specific </w:t>
      </w:r>
      <w:r w:rsidR="00FE349B">
        <w:t xml:space="preserve">SCAA </w:t>
      </w:r>
      <w:r>
        <w:t xml:space="preserve">model outcomes, </w:t>
      </w:r>
      <w:del w:id="165" w:author="Ben.Williams" w:date="2023-09-22T09:04:00Z">
        <w:r w:rsidDel="00570F8B">
          <w:delText xml:space="preserve">it </w:delText>
        </w:r>
      </w:del>
      <w:ins w:id="166" w:author="Ben.Williams" w:date="2023-09-22T09:04:00Z">
        <w:r w:rsidR="00570F8B">
          <w:t xml:space="preserve">we </w:t>
        </w:r>
      </w:ins>
      <w:r>
        <w:t xml:space="preserve">can </w:t>
      </w:r>
      <w:del w:id="167" w:author="Ben.Williams" w:date="2023-09-22T09:04:00Z">
        <w:r w:rsidDel="00570F8B">
          <w:delText xml:space="preserve">be </w:delText>
        </w:r>
      </w:del>
      <w:r>
        <w:t>infer</w:t>
      </w:r>
      <w:del w:id="168" w:author="Ben.Williams" w:date="2023-09-22T09:04:00Z">
        <w:r w:rsidDel="00570F8B">
          <w:delText>red</w:delText>
        </w:r>
      </w:del>
      <w:r>
        <w:t xml:space="preserve"> that reductions of ISS </w:t>
      </w:r>
      <w:del w:id="169" w:author="Ben.Williams" w:date="2023-09-22T09:04:00Z">
        <w:r w:rsidDel="00570F8B">
          <w:delText xml:space="preserve">on </w:delText>
        </w:r>
      </w:del>
      <w:ins w:id="170" w:author="Ben.Williams" w:date="2023-09-22T09:04:00Z">
        <w:r w:rsidR="00570F8B">
          <w:t xml:space="preserve">of </w:t>
        </w:r>
      </w:ins>
      <w:r>
        <w:t xml:space="preserve">this scale </w:t>
      </w:r>
      <w:del w:id="171" w:author="Ben.Williams" w:date="2023-09-22T09:04:00Z">
        <w:r w:rsidDel="00570F8B">
          <w:delText xml:space="preserve">would </w:delText>
        </w:r>
      </w:del>
      <w:ins w:id="172" w:author="Ben.Williams" w:date="2023-09-22T09:04:00Z">
        <w:r w:rsidR="00570F8B">
          <w:t xml:space="preserve">will </w:t>
        </w:r>
      </w:ins>
      <w:r>
        <w:t xml:space="preserve">have downstream effects on model predictions and </w:t>
      </w:r>
      <w:del w:id="173" w:author="Ben.Williams" w:date="2023-09-22T09:04:00Z">
        <w:r w:rsidDel="00570F8B">
          <w:delText xml:space="preserve">the </w:delText>
        </w:r>
      </w:del>
      <w:r>
        <w:t>associated uncertainty. We note that these sources of uncertainty would not be contained only to fishery-independent sources, like evaluated here, but would also be inherent to age collections f</w:t>
      </w:r>
      <w:ins w:id="174" w:author="Ben.Williams" w:date="2023-09-22T09:05:00Z">
        <w:r w:rsidR="00570F8B">
          <w:t>r</w:t>
        </w:r>
      </w:ins>
      <w:r>
        <w:t>o</w:t>
      </w:r>
      <w:del w:id="175" w:author="Ben.Williams" w:date="2023-09-22T09:05:00Z">
        <w:r w:rsidDel="00570F8B">
          <w:delText>r</w:delText>
        </w:r>
      </w:del>
      <w:ins w:id="176" w:author="Ben.Williams" w:date="2023-09-22T09:05:00Z">
        <w:r w:rsidR="00570F8B">
          <w:t>m</w:t>
        </w:r>
      </w:ins>
      <w:r>
        <w:t xml:space="preserve"> fishery-dependent sources as well. The functions to bootstrap age composition data to determine ISS for fishery-dependent sources</w:t>
      </w:r>
      <w:del w:id="177" w:author="Ben.Williams" w:date="2023-09-22T09:05:00Z">
        <w:r w:rsidDel="00570F8B">
          <w:delText xml:space="preserve"> </w:delText>
        </w:r>
      </w:del>
      <w:r w:rsidR="00FE349B">
        <w:t xml:space="preserve"> are currently </w:t>
      </w:r>
      <w:del w:id="178" w:author="Ben.Williams" w:date="2023-09-22T09:05:00Z">
        <w:r w:rsidR="00FE349B" w:rsidDel="00570F8B">
          <w:delText xml:space="preserve">being </w:delText>
        </w:r>
      </w:del>
      <w:ins w:id="179" w:author="Ben.Williams" w:date="2023-09-22T09:05:00Z">
        <w:r w:rsidR="00570F8B">
          <w:t xml:space="preserve">under </w:t>
        </w:r>
      </w:ins>
      <w:r w:rsidR="00FE349B">
        <w:t>develop</w:t>
      </w:r>
      <w:ins w:id="180" w:author="Ben.Williams" w:date="2023-09-22T09:05:00Z">
        <w:r w:rsidR="00602D6C">
          <w:t>ment</w:t>
        </w:r>
      </w:ins>
      <w:del w:id="181" w:author="Ben.Williams" w:date="2023-09-22T09:05:00Z">
        <w:r w:rsidR="00FE349B" w:rsidDel="00602D6C">
          <w:delText>ed</w:delText>
        </w:r>
      </w:del>
      <w:r>
        <w:t>. Future investigations into the impacts of adding ageing error and growth variability into ISS estimation on</w:t>
      </w:r>
      <w:r w:rsidR="00FE349B">
        <w:t xml:space="preserve"> SCAA</w:t>
      </w:r>
      <w:r>
        <w:t xml:space="preserve"> model results should also include fishery-dependent ISS implications</w:t>
      </w:r>
      <w:del w:id="182" w:author="Ben.Williams" w:date="2023-09-22T09:06:00Z">
        <w:r w:rsidDel="00602D6C">
          <w:delText xml:space="preserve"> as well</w:delText>
        </w:r>
      </w:del>
      <w:r>
        <w:t>.</w:t>
      </w:r>
      <w:r w:rsidR="00B833FB">
        <w:t xml:space="preserve"> </w:t>
      </w:r>
      <w:r w:rsidR="00FE349B">
        <w:t>These investigations</w:t>
      </w:r>
      <w:r w:rsidR="00B833FB">
        <w:t xml:space="preserve"> should also include data weighting methods</w:t>
      </w:r>
      <w:r w:rsidR="00FE349B">
        <w:t xml:space="preserve"> that allow for adjustment </w:t>
      </w:r>
      <w:r w:rsidR="00FE349B" w:rsidRPr="00F00867">
        <w:t>to weighting between the data sources integrated, for example using the methods presented in Francis (</w:t>
      </w:r>
      <w:r w:rsidR="00F00867" w:rsidRPr="00F00867">
        <w:t>2011</w:t>
      </w:r>
      <w:r w:rsidR="00FE349B" w:rsidRPr="00F00867">
        <w:t>) and Thorson</w:t>
      </w:r>
      <w:r w:rsidR="00F00867" w:rsidRPr="00F00867">
        <w:t xml:space="preserve"> et al.</w:t>
      </w:r>
      <w:r w:rsidR="00FE349B" w:rsidRPr="00F00867">
        <w:t xml:space="preserve"> </w:t>
      </w:r>
      <w:r w:rsidR="00F00867" w:rsidRPr="00F00867">
        <w:t>(2017</w:t>
      </w:r>
      <w:r w:rsidR="00FE349B" w:rsidRPr="00F00867">
        <w:t>).</w:t>
      </w:r>
      <w:r w:rsidR="00FE349B">
        <w:t xml:space="preserve"> We note</w:t>
      </w:r>
      <w:del w:id="183" w:author="Ben.Williams" w:date="2023-09-22T09:06:00Z">
        <w:r w:rsidR="00FE349B" w:rsidDel="00602D6C">
          <w:delText>,</w:delText>
        </w:r>
      </w:del>
      <w:r w:rsidR="00FE349B">
        <w:t xml:space="preserve"> that while these methods can adjust the relative influence of composition data on SCAA model results, the </w:t>
      </w:r>
      <w:del w:id="184" w:author="Ben.Williams" w:date="2023-09-22T09:07:00Z">
        <w:r w:rsidR="00FE349B" w:rsidDel="00602D6C">
          <w:delText>starting point of</w:delText>
        </w:r>
      </w:del>
      <w:ins w:id="185" w:author="Ben.Williams" w:date="2023-09-22T09:07:00Z">
        <w:r w:rsidR="00602D6C">
          <w:t>initial</w:t>
        </w:r>
      </w:ins>
      <w:r w:rsidR="00FE349B">
        <w:t xml:space="preserve"> ISS matters. In theory </w:t>
      </w:r>
      <w:del w:id="186" w:author="Ben.Williams" w:date="2023-09-22T09:07:00Z">
        <w:r w:rsidR="00FE349B" w:rsidDel="00602D6C">
          <w:delText xml:space="preserve">one might hypothesize that </w:delText>
        </w:r>
      </w:del>
      <w:r w:rsidR="00FE349B">
        <w:t xml:space="preserve">these </w:t>
      </w:r>
      <w:ins w:id="187" w:author="Ben.Williams" w:date="2023-09-22T09:07:00Z">
        <w:r w:rsidR="00602D6C">
          <w:t xml:space="preserve">re-weighting </w:t>
        </w:r>
      </w:ins>
      <w:r w:rsidR="00FE349B">
        <w:t xml:space="preserve">methods can overcome misspecification of ISS, however, in practice SCAA model results can be sensitive to the starting values of ISS. This </w:t>
      </w:r>
      <w:r w:rsidR="00FE349B">
        <w:lastRenderedPageBreak/>
        <w:t>implication points to the importance of using length and age composition ISS that adequately include the sources of uncertainty common to age and length composition data.</w:t>
      </w:r>
    </w:p>
    <w:p w14:paraId="337DCEFE" w14:textId="32ED9BE8" w:rsidR="00927AF5" w:rsidRDefault="00B02E4A" w:rsidP="009277A5">
      <w:pPr>
        <w:pStyle w:val="BodyText"/>
        <w:ind w:firstLine="720"/>
      </w:pPr>
      <w:r>
        <w:t xml:space="preserve">A number of operational assessment models </w:t>
      </w:r>
      <w:r w:rsidR="00FE349B">
        <w:t xml:space="preserve">use </w:t>
      </w:r>
      <w:r>
        <w:t>a proxy in some form</w:t>
      </w:r>
      <w:r w:rsidR="00FE349B">
        <w:t xml:space="preserve"> based on the number of sampled hauls or the nominal sample size</w:t>
      </w:r>
      <w:r>
        <w:t xml:space="preserve"> when setting ISS for age and length composition data (e.g., Hulson et al. 2021, Barbeaux et al. 2022). </w:t>
      </w:r>
      <w:r w:rsidR="00FE349B" w:rsidRPr="00602D6C">
        <w:rPr>
          <w:highlight w:val="yellow"/>
          <w:rPrChange w:id="188" w:author="Ben.Williams" w:date="2023-09-22T09:11:00Z">
            <w:rPr/>
          </w:rPrChange>
        </w:rPr>
        <w:t xml:space="preserve">Considering the proxy using hauls, </w:t>
      </w:r>
      <w:del w:id="189" w:author="Ben.Williams" w:date="2023-09-22T09:10:00Z">
        <w:r w:rsidR="00FE349B" w:rsidRPr="00602D6C" w:rsidDel="00602D6C">
          <w:rPr>
            <w:highlight w:val="yellow"/>
            <w:rPrChange w:id="190" w:author="Ben.Williams" w:date="2023-09-22T09:11:00Z">
              <w:rPr/>
            </w:rPrChange>
          </w:rPr>
          <w:delText>t</w:delText>
        </w:r>
        <w:r w:rsidRPr="00602D6C" w:rsidDel="00602D6C">
          <w:rPr>
            <w:highlight w:val="yellow"/>
            <w:rPrChange w:id="191" w:author="Ben.Williams" w:date="2023-09-22T09:11:00Z">
              <w:rPr/>
            </w:rPrChange>
          </w:rPr>
          <w:delText xml:space="preserve">his is </w:delText>
        </w:r>
      </w:del>
      <w:r w:rsidRPr="00602D6C">
        <w:rPr>
          <w:highlight w:val="yellow"/>
          <w:rPrChange w:id="192" w:author="Ben.Williams" w:date="2023-09-22T09:11:00Z">
            <w:rPr/>
          </w:rPrChange>
        </w:rPr>
        <w:t xml:space="preserve">derived from </w:t>
      </w:r>
      <w:del w:id="193" w:author="Ben.Williams" w:date="2023-09-22T09:10:00Z">
        <w:r w:rsidRPr="00602D6C" w:rsidDel="00602D6C">
          <w:rPr>
            <w:highlight w:val="yellow"/>
            <w:rPrChange w:id="194" w:author="Ben.Williams" w:date="2023-09-22T09:11:00Z">
              <w:rPr/>
            </w:rPrChange>
          </w:rPr>
          <w:delText xml:space="preserve">a result found in </w:delText>
        </w:r>
      </w:del>
      <w:r w:rsidRPr="00602D6C">
        <w:rPr>
          <w:highlight w:val="yellow"/>
          <w:rPrChange w:id="195" w:author="Ben.Williams" w:date="2023-09-22T09:11:00Z">
            <w:rPr/>
          </w:rPrChange>
        </w:rPr>
        <w:t>Pennington et al. (2000) who investigated length frequency sampling and, based on the level of intra-haul correlation, determined that for the species that were investigated, on average, the ISS was one fish per haul.</w:t>
      </w:r>
      <w:r w:rsidR="00FE349B" w:rsidRPr="00602D6C">
        <w:rPr>
          <w:highlight w:val="yellow"/>
          <w:rPrChange w:id="196" w:author="Ben.Williams" w:date="2023-09-22T09:11:00Z">
            <w:rPr/>
          </w:rPrChange>
        </w:rPr>
        <w:t xml:space="preserve"> </w:t>
      </w:r>
      <w:r w:rsidR="009A3D01" w:rsidRPr="00602D6C">
        <w:rPr>
          <w:highlight w:val="yellow"/>
          <w:rPrChange w:id="197" w:author="Ben.Williams" w:date="2023-09-22T09:11:00Z">
            <w:rPr/>
          </w:rPrChange>
        </w:rPr>
        <w:t>However, we note that the conclusion made in Pennington et al. (2000) was not that the number of hauls should be used as a proxy for ISS in the assessment model data fitting procedure, but, rather, that in order to potentially increase the ISS and have a better estimate of the level of intra-haul correlation that samples should be taken from an increased number of hauls.</w:t>
      </w:r>
      <w:r w:rsidR="009A3D01">
        <w:t xml:space="preserve"> </w:t>
      </w:r>
      <w:r w:rsidR="00FE349B">
        <w:t xml:space="preserve">Alternatively, </w:t>
      </w:r>
      <w:r w:rsidR="009A3D01">
        <w:t xml:space="preserve">considering the proxy using nominal sample size, </w:t>
      </w:r>
      <w:r w:rsidR="00FE349B">
        <w:t>the results of Stewart and Hamel (2014) have been used to scale nominal sample size to length composition ISS based on the average ISS per sample</w:t>
      </w:r>
      <w:r w:rsidR="009A3D01">
        <w:t xml:space="preserve"> reported in that study (</w:t>
      </w:r>
      <w:r w:rsidR="009A3D01" w:rsidRPr="00F00867">
        <w:rPr>
          <w:highlight w:val="yellow"/>
        </w:rPr>
        <w:t xml:space="preserve">find a NW assessment </w:t>
      </w:r>
      <w:commentRangeStart w:id="198"/>
      <w:r w:rsidR="009A3D01" w:rsidRPr="00F00867">
        <w:rPr>
          <w:highlight w:val="yellow"/>
        </w:rPr>
        <w:t>reference</w:t>
      </w:r>
      <w:commentRangeEnd w:id="198"/>
      <w:r w:rsidR="00F00867">
        <w:rPr>
          <w:rStyle w:val="CommentReference"/>
        </w:rPr>
        <w:commentReference w:id="198"/>
      </w:r>
      <w:r w:rsidR="009A3D01">
        <w:t>). Here we find that the relationship between age composition ISS and either nominal sample size or sampled hauls to be highly variable and statistically insignificant. We recommend that length and age composition ISS be determined from a bootstrap procedure rather than scaling hauls or nominal sample size based on the relationship with bootstrap ISS results. We note that the bootstrap procedure presented here is not computationally burdensome and can be applied to specific stocks in a matter of minutes.</w:t>
      </w:r>
      <w:r>
        <w:t xml:space="preserve"> </w:t>
      </w:r>
    </w:p>
    <w:p w14:paraId="7C7AC4C1" w14:textId="75A3BA26" w:rsidR="00927AF5" w:rsidRDefault="00B02E4A" w:rsidP="009277A5">
      <w:pPr>
        <w:pStyle w:val="BodyText"/>
        <w:ind w:firstLine="720"/>
      </w:pPr>
      <w:r>
        <w:t xml:space="preserve">Previous work has investigated both the inclusion of ageing error (Punt et al. 2008, Liao et al. 2013) and growth (Taylor and Methot 2013) within stock assessment models, however, none have applied these additional sources of uncertainty in the context of estimating ISS. As it </w:t>
      </w:r>
      <w:r>
        <w:lastRenderedPageBreak/>
        <w:t>pertains to ageing error, in many current assessments an ageing error matrix is implemented</w:t>
      </w:r>
      <w:r w:rsidR="009A3D01">
        <w:t xml:space="preserve"> either to be applied to marginal age composition data</w:t>
      </w:r>
      <w:r>
        <w:t xml:space="preserve"> (e.g., Williams et al. 2022)</w:t>
      </w:r>
      <w:r w:rsidR="009A3D01">
        <w:t xml:space="preserve"> or applied to CAAL data (e.g., Hulson et al. 2022)</w:t>
      </w:r>
      <w:r>
        <w:t xml:space="preserve"> in order to account for ageing error that is inherent to the age composition</w:t>
      </w:r>
      <w:r w:rsidR="009A3D01">
        <w:t xml:space="preserve"> and CAAL</w:t>
      </w:r>
      <w:r>
        <w:t xml:space="preserve"> data. Use of an ageing error matrix effectively ‘smudges’ assessment model estimates of population-at-age into adjacent age classes prior to fitting the observed proportions in the age composition input data from either fishery-independent or fishery-dependent sources. Then, in the model fitting step, an ISS is used to fit the model</w:t>
      </w:r>
      <w:ins w:id="199" w:author="Ben.Williams" w:date="2023-09-22T09:12:00Z">
        <w:r w:rsidR="00602D6C">
          <w:t>’</w:t>
        </w:r>
      </w:ins>
      <w:r>
        <w:t>s ‘smudged’ estimates of age composition to the observed age composition. Here, we suggest that unless ageing error is accounted for in the age composition</w:t>
      </w:r>
      <w:r w:rsidR="009A3D01">
        <w:t xml:space="preserve"> or CAAL</w:t>
      </w:r>
      <w:r>
        <w:t xml:space="preserve"> ISS used to fit these data then we are likely ‘over-fitting’ the model estimates to the ‘observed’ age composition and that the use of only an ageing error matrix </w:t>
      </w:r>
      <w:r w:rsidR="009A3D01">
        <w:t xml:space="preserve">only </w:t>
      </w:r>
      <w:r w:rsidR="007209CD">
        <w:t>partially</w:t>
      </w:r>
      <w:r>
        <w:t xml:space="preserve"> accounts for this source of uncertainty in the assessment modeling process. The results from this study suggest that in some cases the addition of ageing error to the bootstrap method decreases the age composition ISS to such an extent that an ISS that does not take into account this source of uncertainty can be 125-165% too large.</w:t>
      </w:r>
    </w:p>
    <w:p w14:paraId="0CDB2DB2" w14:textId="2E1FBC68" w:rsidR="00927AF5" w:rsidRDefault="00B02E4A" w:rsidP="009277A5">
      <w:pPr>
        <w:pStyle w:val="BodyText"/>
        <w:ind w:firstLine="720"/>
      </w:pPr>
      <w:r>
        <w:t xml:space="preserve">It is commonly the case that age composition is produced through a two-stage expansion process (Quinn and Deriso 1999), in which length frequency data is expanded to population-at-length in the first stage, and an ALK is used to expand population-at-length to population-at-age in the second stage (Ailloud and Hoenig 2019). In the second-stage of this expansion process, the ALK is produced through the use of age-length paired data that are obtained in the age sampling collection, and within the ALK the variability in length-at-age is implicitly accounted for. </w:t>
      </w:r>
      <w:r w:rsidR="009A3D01">
        <w:t>In other cases CAAL data is used in conjunction with expanded length composition data so that growth can be estimated internally in an SCAA model (</w:t>
      </w:r>
      <w:r w:rsidR="009A3D01" w:rsidRPr="00EC4666">
        <w:rPr>
          <w:highlight w:val="yellow"/>
          <w:rPrChange w:id="200" w:author="Ben.Williams" w:date="2023-09-22T09:16:00Z">
            <w:rPr/>
          </w:rPrChange>
        </w:rPr>
        <w:t>REF####</w:t>
      </w:r>
      <w:r w:rsidR="009A3D01">
        <w:t xml:space="preserve">). The CAAL data is computed in a </w:t>
      </w:r>
      <w:r w:rsidR="00070F8F">
        <w:t>similar</w:t>
      </w:r>
      <w:r w:rsidR="009A3D01">
        <w:t xml:space="preserve"> method as expanded age composition, in that the ALK</w:t>
      </w:r>
      <w:r w:rsidR="00070F8F">
        <w:t xml:space="preserve"> that is produced is used </w:t>
      </w:r>
      <w:r w:rsidR="00070F8F">
        <w:lastRenderedPageBreak/>
        <w:t xml:space="preserve">directly in the model, rather than expanding by length composition to produce marginal age composition externally to the SCAA model. </w:t>
      </w:r>
      <w:r>
        <w:t>However, there have been no previous attempts to include this source of variability when considering the ISS that is used to fit the expanded age composition</w:t>
      </w:r>
      <w:r w:rsidR="00070F8F">
        <w:t xml:space="preserve"> or CAAL</w:t>
      </w:r>
      <w:r>
        <w:t xml:space="preserve"> data. We find that the magnitude of effect on age composition</w:t>
      </w:r>
      <w:r w:rsidR="00070F8F">
        <w:t xml:space="preserve"> and CAAL</w:t>
      </w:r>
      <w:r>
        <w:t xml:space="preserve"> ISS is species type dependent, </w:t>
      </w:r>
      <w:r w:rsidR="00070F8F">
        <w:t>and can have different implications when either using age composition or CAAL data</w:t>
      </w:r>
      <w:r>
        <w:t>. When implementing growth variability there was a 10-50% decrease in the magnitude of bootstrapped age composition</w:t>
      </w:r>
      <w:r w:rsidR="00070F8F">
        <w:t xml:space="preserve"> and CAAL</w:t>
      </w:r>
      <w:r>
        <w:t xml:space="preserve"> ISS, thus, if not taking this source of uncertainty into account the ISS</w:t>
      </w:r>
      <w:r w:rsidR="00070F8F">
        <w:t xml:space="preserve"> for either source of information</w:t>
      </w:r>
      <w:r>
        <w:t xml:space="preserve"> can be up to 200% too large.</w:t>
      </w:r>
    </w:p>
    <w:p w14:paraId="74A69B4A" w14:textId="10A1D532" w:rsidR="009277A5" w:rsidRDefault="00B02E4A" w:rsidP="009277A5">
      <w:pPr>
        <w:pStyle w:val="BodyText"/>
      </w:pPr>
      <w:r>
        <w:t xml:space="preserve">An additional consideration is understanding effects of survey reduction effort, the focus of a number of </w:t>
      </w:r>
      <w:r w:rsidR="007209CD">
        <w:t xml:space="preserve">recent </w:t>
      </w:r>
      <w:r>
        <w:t xml:space="preserve">studies (ICES 2020, 2023), as survey reductions may be inevitable in many regions due to declining budgets. A recent study investigated the reductions in length frequency and age collection effort, using AFSC bottom trawl survey (Hulson et al. in </w:t>
      </w:r>
      <w:r w:rsidR="009C4793">
        <w:t>press</w:t>
      </w:r>
      <w:r>
        <w:t xml:space="preserve">) found that reduction in age collections had </w:t>
      </w:r>
      <w:r w:rsidR="007209CD">
        <w:t xml:space="preserve">a </w:t>
      </w:r>
      <w:r>
        <w:t xml:space="preserve">larger effect on age composition uncertainty for flatfish and rockfish as compared to gadids. Here we find that including additional sources of uncertainty has </w:t>
      </w:r>
      <w:r w:rsidR="007209CD">
        <w:t xml:space="preserve">a greater </w:t>
      </w:r>
      <w:r>
        <w:t xml:space="preserve"> effect on gadids, and </w:t>
      </w:r>
      <w:r w:rsidR="007209CD">
        <w:t xml:space="preserve">less impact </w:t>
      </w:r>
      <w:r>
        <w:t>on rockfish. It is potentially the case that the effect of decreases in sampling effort for gadids and flatfish would be smaller given the magnitude of effect by these sources of uncertainty as compared to rockfish. However, we acknowledge that this should be evaluated in future studies to understand the specific effects on stocks and when comparing among species types</w:t>
      </w:r>
      <w:r w:rsidR="00070F8F">
        <w:t xml:space="preserve"> when including these additional sources of uncertainty in estimating age composition ISS</w:t>
      </w:r>
      <w:r>
        <w:t>.</w:t>
      </w:r>
    </w:p>
    <w:p w14:paraId="36A06E7A" w14:textId="77777777" w:rsidR="00927AF5" w:rsidRDefault="00B02E4A">
      <w:pPr>
        <w:pStyle w:val="Heading1"/>
      </w:pPr>
      <w:bookmarkStart w:id="201" w:name="conclusions"/>
      <w:bookmarkEnd w:id="146"/>
      <w:r>
        <w:t>5. Conclusions</w:t>
      </w:r>
    </w:p>
    <w:p w14:paraId="43BB1D41" w14:textId="0A9704F1" w:rsidR="00927AF5" w:rsidRDefault="00B02E4A" w:rsidP="009277A5">
      <w:pPr>
        <w:pStyle w:val="FirstParagraph"/>
        <w:ind w:firstLine="720"/>
      </w:pPr>
      <w:r>
        <w:t xml:space="preserve">Overall, we find that expanding upon the method introduced by Stewart and </w:t>
      </w:r>
      <w:r w:rsidR="000545AB">
        <w:t xml:space="preserve">Hamel </w:t>
      </w:r>
      <w:r>
        <w:t>(201</w:t>
      </w:r>
      <w:r w:rsidR="000545AB">
        <w:t>4</w:t>
      </w:r>
      <w:r>
        <w:t xml:space="preserve">) by including ageing error and growth variability into estimation of age composition ISS </w:t>
      </w:r>
      <w:r>
        <w:lastRenderedPageBreak/>
        <w:t xml:space="preserve">can have </w:t>
      </w:r>
      <w:ins w:id="202" w:author="Ben.Williams" w:date="2023-09-22T09:17:00Z">
        <w:r w:rsidR="00EC4666">
          <w:t xml:space="preserve">a </w:t>
        </w:r>
      </w:ins>
      <w:r>
        <w:t xml:space="preserve">large effect in reducing the magnitude of ISS. We provide two primary recommendations from this work. First, we recommend that stock assessment scientists consider the use of bootstrap methods </w:t>
      </w:r>
      <w:del w:id="203" w:author="Ben.Williams" w:date="2023-09-22T10:46:00Z">
        <w:r w:rsidDel="00243E89">
          <w:delText>like this one</w:delText>
        </w:r>
        <w:r w:rsidR="003F247D" w:rsidDel="00243E89">
          <w:delText xml:space="preserve"> </w:delText>
        </w:r>
      </w:del>
      <w:r>
        <w:t>to set age composition ISS</w:t>
      </w:r>
      <w:r w:rsidR="003F247D">
        <w:t xml:space="preserve">, length composition ISS, and </w:t>
      </w:r>
      <w:r w:rsidR="00070F8F">
        <w:t>CAAL</w:t>
      </w:r>
      <w:r w:rsidR="003F247D">
        <w:t xml:space="preserve"> ISS</w:t>
      </w:r>
      <w:r>
        <w:t xml:space="preserve">. With modern computing power, for a single species using the </w:t>
      </w:r>
      <w:r w:rsidR="00B06478">
        <w:t xml:space="preserve">R </w:t>
      </w:r>
      <w:r>
        <w:t>package we built (</w:t>
      </w:r>
      <w:hyperlink r:id="rId13">
        <w:r>
          <w:rPr>
            <w:rStyle w:val="Hyperlink"/>
          </w:rPr>
          <w:t>https://github.com/BenWilliams-NOAA/surveyISS</w:t>
        </w:r>
      </w:hyperlink>
      <w:r>
        <w:t>), it takes less than an hour to obtain both age and length composition bootstrap ISS for a historical survey time series (longer than 40 years in some cases); for a single year it takes a matter of minutes. Second, for all estimates of age composition ISS</w:t>
      </w:r>
      <w:r w:rsidR="003F247D">
        <w:t xml:space="preserve"> and </w:t>
      </w:r>
      <w:r w:rsidR="00070F8F">
        <w:t>CAAL</w:t>
      </w:r>
      <w:r w:rsidR="003F247D">
        <w:t xml:space="preserve"> ISS</w:t>
      </w:r>
      <w:r>
        <w:t xml:space="preserve"> we recommend implementing ageing error and growth variability to more explicitly and thoroughly take these sources of uncertainty into account in stock assessment models. We note that while we used fishery-independent data here as an example, these sources of uncertainty </w:t>
      </w:r>
      <w:del w:id="204" w:author="Ben.Williams" w:date="2023-09-22T10:49:00Z">
        <w:r w:rsidDel="00C10C2C">
          <w:delText xml:space="preserve">would </w:delText>
        </w:r>
      </w:del>
      <w:ins w:id="205" w:author="Ben.Williams" w:date="2023-09-22T10:49:00Z">
        <w:r w:rsidR="00C10C2C">
          <w:t xml:space="preserve">are </w:t>
        </w:r>
      </w:ins>
      <w:r>
        <w:t xml:space="preserve">also </w:t>
      </w:r>
      <w:del w:id="206" w:author="Ben.Williams" w:date="2023-09-22T10:49:00Z">
        <w:r w:rsidDel="00C10C2C">
          <w:delText xml:space="preserve">be </w:delText>
        </w:r>
      </w:del>
      <w:r>
        <w:t>inherent to fishery-dependent data.</w:t>
      </w:r>
    </w:p>
    <w:p w14:paraId="7C5E25C5" w14:textId="77777777" w:rsidR="009277A5" w:rsidRPr="009277A5" w:rsidRDefault="009277A5" w:rsidP="009277A5">
      <w:pPr>
        <w:pStyle w:val="BodyText"/>
      </w:pPr>
    </w:p>
    <w:p w14:paraId="42DBEAA1" w14:textId="77777777" w:rsidR="00927AF5" w:rsidRDefault="00B02E4A">
      <w:pPr>
        <w:pStyle w:val="Heading1"/>
      </w:pPr>
      <w:bookmarkStart w:id="207" w:name="acknowledgements"/>
      <w:bookmarkEnd w:id="201"/>
      <w:r>
        <w:t>Acknowledgements</w:t>
      </w:r>
    </w:p>
    <w:p w14:paraId="09C50A45" w14:textId="057A7099" w:rsidR="00927AF5" w:rsidRDefault="00B02E4A">
      <w:pPr>
        <w:pStyle w:val="FirstParagraph"/>
      </w:pPr>
      <w:r>
        <w:t>We thank Dan Goethel</w:t>
      </w:r>
      <w:r w:rsidR="00070F8F">
        <w:t>,</w:t>
      </w:r>
      <w:r>
        <w:t xml:space="preserve"> Cole Monnahan</w:t>
      </w:r>
      <w:r w:rsidR="00070F8F">
        <w:t>, and two anonymous reviewers</w:t>
      </w:r>
      <w:r>
        <w:t xml:space="preserve"> for their helpful reviews of this manuscript. We also thank all the AFSC survey staff who collected the data over the last 40 years used in this analysis. This research did not receive any specific grant from funding agencies in the public, commercial, or not-for-profit sectors.</w:t>
      </w:r>
    </w:p>
    <w:p w14:paraId="67279C21" w14:textId="77777777" w:rsidR="009277A5" w:rsidRPr="009277A5" w:rsidRDefault="009277A5" w:rsidP="009277A5">
      <w:pPr>
        <w:pStyle w:val="BodyText"/>
      </w:pPr>
    </w:p>
    <w:p w14:paraId="759D9E7D" w14:textId="77777777" w:rsidR="00927AF5" w:rsidRDefault="00B02E4A">
      <w:pPr>
        <w:pStyle w:val="Heading1"/>
      </w:pPr>
      <w:bookmarkStart w:id="208" w:name="author-contribution"/>
      <w:bookmarkEnd w:id="207"/>
      <w:r>
        <w:t>Author contribution</w:t>
      </w:r>
    </w:p>
    <w:p w14:paraId="3AD60EF5" w14:textId="77777777" w:rsidR="00927AF5" w:rsidRDefault="00B02E4A">
      <w:pPr>
        <w:pStyle w:val="FirstParagraph"/>
      </w:pPr>
      <w:r>
        <w:t xml:space="preserve">Conceptualization: P-JFH Data curation: P-JFH Formal analysis: P-JFH Funding acquisition: N/A Investigation: P-JFH, BCW Methodology: P-JFH, BCW Project administration: P-JFH Resources: N/A Software: BCW, P-JFH Supervision: P-JFH Validation: P-JFH, BCW </w:t>
      </w:r>
      <w:r>
        <w:lastRenderedPageBreak/>
        <w:t>Visualization: P-JFH, BCW Writing – original draft: P-JFH, BCW Writing – review &amp; editing: P-JFH, BCW</w:t>
      </w:r>
    </w:p>
    <w:p w14:paraId="4108960F" w14:textId="77777777" w:rsidR="00927AF5" w:rsidRDefault="00B02E4A">
      <w:r>
        <w:br w:type="page"/>
      </w:r>
    </w:p>
    <w:p w14:paraId="01719B1D" w14:textId="77777777" w:rsidR="00927AF5" w:rsidRDefault="00B02E4A">
      <w:pPr>
        <w:pStyle w:val="Heading1"/>
      </w:pPr>
      <w:bookmarkStart w:id="209" w:name="citations"/>
      <w:bookmarkEnd w:id="208"/>
      <w:r>
        <w:lastRenderedPageBreak/>
        <w:t>Citations</w:t>
      </w:r>
    </w:p>
    <w:p w14:paraId="7E585CF5" w14:textId="77777777" w:rsidR="00927AF5" w:rsidRDefault="00B02E4A" w:rsidP="009277A5">
      <w:pPr>
        <w:pStyle w:val="Bibliography"/>
        <w:ind w:left="720" w:hanging="720"/>
      </w:pPr>
      <w:bookmarkStart w:id="210" w:name="ref-Ailloud2019"/>
      <w:bookmarkStart w:id="211" w:name="refs"/>
      <w:r>
        <w:t xml:space="preserve">Ailloud, L.E., and Hoenig, J.M. 2019. A general theory of age-length keys: Combining the forward and inverse keys to estimate age composition from incomplete data. ICES Journal of Marine Science 76(6): 1515–1523. doi: </w:t>
      </w:r>
      <w:hyperlink r:id="rId14">
        <w:r>
          <w:rPr>
            <w:rStyle w:val="Hyperlink"/>
          </w:rPr>
          <w:t>10.1093/icesjms/fsz072</w:t>
        </w:r>
      </w:hyperlink>
      <w:r>
        <w:t>.</w:t>
      </w:r>
    </w:p>
    <w:p w14:paraId="1EF31067" w14:textId="77777777" w:rsidR="00927AF5" w:rsidRDefault="00B02E4A" w:rsidP="009277A5">
      <w:pPr>
        <w:pStyle w:val="Bibliography"/>
        <w:ind w:left="720" w:hanging="720"/>
      </w:pPr>
      <w:bookmarkStart w:id="212" w:name="ref-Barbeaux2022"/>
      <w:bookmarkEnd w:id="210"/>
      <w:r>
        <w:t xml:space="preserve">Barbeaux, S.J., Barnett, L., Connor, J., Nielson, J., Shotwell, S.K., Siddon, E., and Spies, I. 2022. Assessment of the Pacific cod stock in the Eastern Bering Sea. </w:t>
      </w:r>
      <w:r>
        <w:rPr>
          <w:i/>
          <w:iCs/>
        </w:rPr>
        <w:t>In</w:t>
      </w:r>
      <w:r>
        <w:t xml:space="preserve"> Stock Assessment and Fishery Evaluation Report for the Groundfish Resources of the Bering Sea and Aleutian Islands. North Pacific Fishery Management Council, 1007 West 3rd Ave., Suite 400, L92 Building, 4th floor, Anchorage, AK 99501.</w:t>
      </w:r>
    </w:p>
    <w:p w14:paraId="6DC905EC" w14:textId="4B027B02" w:rsidR="00927AF5" w:rsidRDefault="00B02E4A" w:rsidP="009277A5">
      <w:pPr>
        <w:pStyle w:val="Bibliography"/>
        <w:ind w:left="720" w:hanging="720"/>
      </w:pPr>
      <w:bookmarkStart w:id="213" w:name="ref-Candy2012"/>
      <w:bookmarkEnd w:id="212"/>
      <w:r>
        <w:t>Candy, S.G., Nowara, G.B., Welsford, D., and McKinlay, J.P. 2012. Estimating an ageing error matrix for Patagonian toothfish (</w:t>
      </w:r>
      <w:r>
        <w:rPr>
          <w:i/>
          <w:iCs/>
        </w:rPr>
        <w:t>dissostichus eleginoides</w:t>
      </w:r>
      <w:r>
        <w:t xml:space="preserve">) otoliths using between-reader integer errors, readability scores, and continuation ratio models. Fisheries Research 115: 14–23. doi: </w:t>
      </w:r>
      <w:hyperlink r:id="rId15">
        <w:r>
          <w:rPr>
            <w:rStyle w:val="Hyperlink"/>
          </w:rPr>
          <w:t>10.1016/j.fishres.2011.11.005</w:t>
        </w:r>
      </w:hyperlink>
      <w:r>
        <w:t>.</w:t>
      </w:r>
    </w:p>
    <w:p w14:paraId="3935D74A" w14:textId="626602EE" w:rsidR="00F00867" w:rsidRDefault="00F00867" w:rsidP="00F00867">
      <w:pPr>
        <w:pStyle w:val="Bibliography"/>
        <w:ind w:left="720" w:hanging="720"/>
      </w:pPr>
      <w:r>
        <w:t>Francis, R. I. C. 2011. Data weighting in statistical fisheries stock assessment models. Estimating an ageing error matrix for Patagonian toothfish (</w:t>
      </w:r>
      <w:r>
        <w:rPr>
          <w:i/>
          <w:iCs/>
        </w:rPr>
        <w:t>dissostichus eleginoides</w:t>
      </w:r>
      <w:r>
        <w:t xml:space="preserve">) otoliths using between-reader integer errors, readability scores, and continuation ratio models. Canadian Journal of Fisheries and Aquatic Sciences 68:1124–1138. doi: </w:t>
      </w:r>
      <w:hyperlink r:id="rId16">
        <w:r>
          <w:rPr>
            <w:rStyle w:val="Hyperlink"/>
          </w:rPr>
          <w:t>10.1139/F2011-025</w:t>
        </w:r>
      </w:hyperlink>
      <w:r>
        <w:t>.</w:t>
      </w:r>
    </w:p>
    <w:p w14:paraId="53F52C03" w14:textId="77777777" w:rsidR="00927AF5" w:rsidRDefault="00B02E4A" w:rsidP="009277A5">
      <w:pPr>
        <w:pStyle w:val="Bibliography"/>
        <w:ind w:left="720" w:hanging="720"/>
      </w:pPr>
      <w:bookmarkStart w:id="214" w:name="ref-Henriquez2016"/>
      <w:bookmarkEnd w:id="213"/>
      <w:r>
        <w:t xml:space="preserve">Henriquez, V., Licandeo, R., Cubillos, L.A., and Cox, S.P. 2016. Interactions between ageing error and selectivity in statistical catch-at-age models: Simulations and implications for assessment of the Chilean Patagonian toothfish fishery. ICES Journal of Marine Science 73(4): 1074–1090. doi: </w:t>
      </w:r>
      <w:hyperlink r:id="rId17">
        <w:r>
          <w:rPr>
            <w:rStyle w:val="Hyperlink"/>
          </w:rPr>
          <w:t>10.1093/icesjms/fsv270</w:t>
        </w:r>
      </w:hyperlink>
      <w:r>
        <w:t>.</w:t>
      </w:r>
    </w:p>
    <w:p w14:paraId="7FA663E6" w14:textId="77777777" w:rsidR="00927AF5" w:rsidRDefault="00B02E4A" w:rsidP="009277A5">
      <w:pPr>
        <w:pStyle w:val="Bibliography"/>
        <w:ind w:left="720" w:hanging="720"/>
      </w:pPr>
      <w:bookmarkStart w:id="215" w:name="ref-Hulson2012"/>
      <w:bookmarkEnd w:id="214"/>
      <w:r>
        <w:t xml:space="preserve">Hulson, P.-J.F., Hanselman, D.H., and Quinn II, T.J. 2012. Determining effective sample size in integrated age-structured assessment models. ICES Journal of Marine Science 69: 281–292. doi: </w:t>
      </w:r>
      <w:hyperlink r:id="rId18">
        <w:r>
          <w:rPr>
            <w:rStyle w:val="Hyperlink"/>
          </w:rPr>
          <w:t>10.1093/icesjms/fsr189</w:t>
        </w:r>
      </w:hyperlink>
      <w:r>
        <w:t>.</w:t>
      </w:r>
    </w:p>
    <w:p w14:paraId="2D537594" w14:textId="77777777" w:rsidR="00927AF5" w:rsidRDefault="00B02E4A" w:rsidP="009277A5">
      <w:pPr>
        <w:pStyle w:val="Bibliography"/>
        <w:ind w:left="720" w:hanging="720"/>
      </w:pPr>
      <w:bookmarkStart w:id="216" w:name="ref-Hulson2023c"/>
      <w:bookmarkEnd w:id="215"/>
      <w:r>
        <w:t>Hulson, P.-J.F., Williams, B., Bryan, M., Conner, J., and Siskey, M. in review. Reductions in sampling effort for fishery-independent age and length composition: balancing stock assessment input data uncertainty and workforce health and efficiency.</w:t>
      </w:r>
    </w:p>
    <w:p w14:paraId="75D26E87" w14:textId="77777777" w:rsidR="00927AF5" w:rsidRDefault="00B02E4A" w:rsidP="009277A5">
      <w:pPr>
        <w:pStyle w:val="Bibliography"/>
        <w:ind w:left="720" w:hanging="720"/>
      </w:pPr>
      <w:bookmarkStart w:id="217" w:name="ref-Hulson2021"/>
      <w:bookmarkEnd w:id="216"/>
      <w:r>
        <w:lastRenderedPageBreak/>
        <w:t xml:space="preserve">Hulson, P.-J.F., Williams, B.C., Fissel, B.E., Ferriss, B.E., Hall, M., Yasumiishi, E.M., and Jones, D.T. 2021. Assessment of the Pacific ocean perch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24E720FD" w14:textId="77777777" w:rsidR="00927AF5" w:rsidRDefault="00B02E4A" w:rsidP="009277A5">
      <w:pPr>
        <w:pStyle w:val="Bibliography"/>
        <w:ind w:left="720" w:hanging="720"/>
      </w:pPr>
      <w:bookmarkStart w:id="218" w:name="ref-Hulson2023b"/>
      <w:bookmarkEnd w:id="217"/>
      <w:r>
        <w:t>Hulson, P.-J.F., Williams, B., Siskey, M., Bryan, M., and Conner, J. 2023. Bottom trawl survey age and length composition input sample sizes for stocks assessed with statistical catch-at-age assessment models at the Alaska Fisheries Science Center. U.S. Department of Commerce. NOAA Technical Memorandum NMFS-AFSC-470: 38 p.</w:t>
      </w:r>
    </w:p>
    <w:p w14:paraId="51E94BC5" w14:textId="77777777" w:rsidR="00927AF5" w:rsidRDefault="00B02E4A" w:rsidP="009277A5">
      <w:pPr>
        <w:pStyle w:val="Bibliography"/>
        <w:ind w:left="720" w:hanging="720"/>
      </w:pPr>
      <w:bookmarkStart w:id="219" w:name="ref-ICES2020"/>
      <w:bookmarkEnd w:id="218"/>
      <w:r>
        <w:t xml:space="preserve">ICES. 2020. Workshop on unavoidable survey effort reduction (WKUSER). ICES Scientific Reports. doi: </w:t>
      </w:r>
      <w:hyperlink r:id="rId19">
        <w:r>
          <w:rPr>
            <w:rStyle w:val="Hyperlink"/>
          </w:rPr>
          <w:t>10.17895/ices.pub.7453</w:t>
        </w:r>
      </w:hyperlink>
      <w:r>
        <w:t>.</w:t>
      </w:r>
    </w:p>
    <w:p w14:paraId="7E0CB7CD" w14:textId="77777777" w:rsidR="00927AF5" w:rsidRDefault="00B02E4A" w:rsidP="009277A5">
      <w:pPr>
        <w:pStyle w:val="Bibliography"/>
        <w:ind w:left="720" w:hanging="720"/>
      </w:pPr>
      <w:bookmarkStart w:id="220" w:name="ref-ICES2023"/>
      <w:bookmarkEnd w:id="219"/>
      <w:r>
        <w:t xml:space="preserve">ICES. 2023. Workshop on unavoidable survey effort reduction 2 (WKUSER). ICES Scientific Reports. doi: </w:t>
      </w:r>
      <w:hyperlink r:id="rId20">
        <w:r>
          <w:rPr>
            <w:rStyle w:val="Hyperlink"/>
          </w:rPr>
          <w:t>10.17895/ices.pub.22086845.v1</w:t>
        </w:r>
      </w:hyperlink>
      <w:r>
        <w:t>.</w:t>
      </w:r>
    </w:p>
    <w:p w14:paraId="48F4419D" w14:textId="77777777" w:rsidR="00927AF5" w:rsidRDefault="00B02E4A" w:rsidP="009277A5">
      <w:pPr>
        <w:pStyle w:val="Bibliography"/>
        <w:ind w:left="720" w:hanging="720"/>
      </w:pPr>
      <w:bookmarkStart w:id="221" w:name="ref-Kimura1991"/>
      <w:bookmarkEnd w:id="220"/>
      <w:r>
        <w:t>Kimura, D.K., and Lyons, J.J. 1991. Between-reader bias and variability in the age-determination process. Fishery Bulletin, U. S. 89: 53–60.</w:t>
      </w:r>
    </w:p>
    <w:p w14:paraId="5D85ED8A" w14:textId="77777777" w:rsidR="00927AF5" w:rsidRDefault="00B02E4A" w:rsidP="009277A5">
      <w:pPr>
        <w:pStyle w:val="Bibliography"/>
        <w:ind w:left="720" w:hanging="720"/>
      </w:pPr>
      <w:bookmarkStart w:id="222" w:name="ref-Lauth2019"/>
      <w:bookmarkEnd w:id="221"/>
      <w:r>
        <w:t>Lauth, R.R., Dawson, E.J., and Conner, J. 2019. Results of the 2017 eastern and northern Bering Sea continental shelf bottom trawl survey of groundfish and invertebrate fauna. U.S. Department of Commerce. NOAA Technical Memorandum NMFS-AFSC-396: 260 p.</w:t>
      </w:r>
    </w:p>
    <w:p w14:paraId="75F6A83D" w14:textId="77777777" w:rsidR="00927AF5" w:rsidRDefault="00B02E4A" w:rsidP="009277A5">
      <w:pPr>
        <w:pStyle w:val="Bibliography"/>
        <w:ind w:left="720" w:hanging="720"/>
      </w:pPr>
      <w:bookmarkStart w:id="223" w:name="ref-Liao2013"/>
      <w:bookmarkEnd w:id="222"/>
      <w:r>
        <w:t xml:space="preserve">Liao, H., Sharov, A.F., Jones, C.M., and Nelson, G.A. 2013. Quantifying the effects of aging bias in Atlantic striped bass stock assessment. Transactions of the American Fisheries Society 142(1): 193–207. doi: </w:t>
      </w:r>
      <w:hyperlink r:id="rId21">
        <w:r>
          <w:rPr>
            <w:rStyle w:val="Hyperlink"/>
          </w:rPr>
          <w:t>10.1080/00028487.2012.705255</w:t>
        </w:r>
      </w:hyperlink>
      <w:r>
        <w:t>.</w:t>
      </w:r>
    </w:p>
    <w:p w14:paraId="12A11596" w14:textId="77777777" w:rsidR="00927AF5" w:rsidRDefault="00B02E4A" w:rsidP="009277A5">
      <w:pPr>
        <w:pStyle w:val="Bibliography"/>
        <w:ind w:left="720" w:hanging="720"/>
      </w:pPr>
      <w:bookmarkStart w:id="224" w:name="ref-Mcallister1997"/>
      <w:bookmarkEnd w:id="223"/>
      <w:r>
        <w:t xml:space="preserve">McAllister, M.K., and Ianelli, J.N. 1997. Bayesian stock assessment using catch-age data and the sampling-importance resampling algorithm. Canadian Journal of Fisheries and Aquatic Sciences 54(2): 284–300. doi: </w:t>
      </w:r>
      <w:hyperlink r:id="rId22">
        <w:r>
          <w:rPr>
            <w:rStyle w:val="Hyperlink"/>
          </w:rPr>
          <w:t>10.1139/f96-285</w:t>
        </w:r>
      </w:hyperlink>
      <w:r>
        <w:t>.</w:t>
      </w:r>
    </w:p>
    <w:p w14:paraId="48C5E4D9" w14:textId="77777777" w:rsidR="00927AF5" w:rsidRDefault="00B02E4A" w:rsidP="009277A5">
      <w:pPr>
        <w:pStyle w:val="Bibliography"/>
        <w:ind w:left="720" w:hanging="720"/>
      </w:pPr>
      <w:bookmarkStart w:id="225" w:name="ref-Miller2006"/>
      <w:bookmarkEnd w:id="224"/>
      <w:r>
        <w:t xml:space="preserve">Miller, T.J., and Skalski, J.R. 2006. Integrating design- and model-based inference to estimate length and age composition in North Pacific longline catches. Canadian Journal of Fisheries and Aquatic Sciences 63(5): 1092–1114. doi: </w:t>
      </w:r>
      <w:hyperlink r:id="rId23">
        <w:r>
          <w:rPr>
            <w:rStyle w:val="Hyperlink"/>
          </w:rPr>
          <w:t>10.1139/f06-022</w:t>
        </w:r>
      </w:hyperlink>
      <w:r>
        <w:t>.</w:t>
      </w:r>
    </w:p>
    <w:p w14:paraId="6AE92C00" w14:textId="77777777" w:rsidR="00927AF5" w:rsidRDefault="00B02E4A" w:rsidP="009277A5">
      <w:pPr>
        <w:pStyle w:val="Bibliography"/>
        <w:ind w:left="720" w:hanging="720"/>
      </w:pPr>
      <w:bookmarkStart w:id="226" w:name="ref-Monnahan2021"/>
      <w:bookmarkEnd w:id="225"/>
      <w:r>
        <w:t xml:space="preserve">Monnahan, C.C., Dorn, M.W., Deary, A.L., Ferriss, B.E., Fissel, B.E., Honkalehto, T., Jones, D.T., Levine, M., Rogers, L., Shotwell, S.K., Tyrell, A., and Zador, S. 2021. Assessment </w:t>
      </w:r>
      <w:r>
        <w:lastRenderedPageBreak/>
        <w:t xml:space="preserve">of the walleye pollock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0E49EDAB" w14:textId="77777777" w:rsidR="00927AF5" w:rsidRDefault="00B02E4A" w:rsidP="009277A5">
      <w:pPr>
        <w:pStyle w:val="Bibliography"/>
        <w:ind w:left="720" w:hanging="720"/>
      </w:pPr>
      <w:bookmarkStart w:id="227" w:name="ref-Morison2005"/>
      <w:bookmarkEnd w:id="226"/>
      <w:r>
        <w:t xml:space="preserve">Morison, A., Burnett, J., McCurdy, W., and Moksness, E. 2005. Quality issues in the use of otoliths for fish age estimation. Marine and Freshwater Research 56. doi: </w:t>
      </w:r>
      <w:hyperlink r:id="rId24">
        <w:r>
          <w:rPr>
            <w:rStyle w:val="Hyperlink"/>
          </w:rPr>
          <w:t>10.1071/MF04217</w:t>
        </w:r>
      </w:hyperlink>
      <w:r>
        <w:t>.</w:t>
      </w:r>
    </w:p>
    <w:p w14:paraId="452F81BA" w14:textId="77777777" w:rsidR="00927AF5" w:rsidRDefault="00B02E4A" w:rsidP="009277A5">
      <w:pPr>
        <w:pStyle w:val="Bibliography"/>
        <w:ind w:left="720" w:hanging="720"/>
      </w:pPr>
      <w:bookmarkStart w:id="228" w:name="ref-Nesslage2022"/>
      <w:bookmarkEnd w:id="227"/>
      <w:r>
        <w:t xml:space="preserve">Nesslage, G., Schueller, A.M., Rezek, A.R., and Mroch III, R.M. 2022. Influence of sample size and number of age classes on characterization of ageing error in paired-age comparisons. Fisheries Research 249: 106255. doi: </w:t>
      </w:r>
      <w:hyperlink r:id="rId25">
        <w:r>
          <w:rPr>
            <w:rStyle w:val="Hyperlink"/>
          </w:rPr>
          <w:t>10.1016/j.fishres.2022.106255</w:t>
        </w:r>
      </w:hyperlink>
      <w:r>
        <w:t>.</w:t>
      </w:r>
    </w:p>
    <w:p w14:paraId="4A9096C9" w14:textId="77777777" w:rsidR="00927AF5" w:rsidRDefault="00B02E4A" w:rsidP="009277A5">
      <w:pPr>
        <w:pStyle w:val="Bibliography"/>
        <w:ind w:left="720" w:hanging="720"/>
      </w:pPr>
      <w:bookmarkStart w:id="229" w:name="ref-Pennington2000"/>
      <w:bookmarkEnd w:id="228"/>
      <w:r>
        <w:t>Pennington, M., Burmeister, L.M., and Hjellvik, V. 2000. Assessing the precision of frequency distributions estimated from trawl-survey samples. Fishery Bulletin, U.S. 100(1): 74–80.</w:t>
      </w:r>
    </w:p>
    <w:p w14:paraId="27F56B2C" w14:textId="77777777" w:rsidR="00927AF5" w:rsidRDefault="00B02E4A" w:rsidP="009277A5">
      <w:pPr>
        <w:pStyle w:val="Bibliography"/>
        <w:ind w:left="720" w:hanging="720"/>
      </w:pPr>
      <w:bookmarkStart w:id="230" w:name="ref-Pennington1994"/>
      <w:bookmarkEnd w:id="229"/>
      <w:r>
        <w:t xml:space="preserve">Pennington, M., and Volstad, J.H. 1994. Assessing the effect of intra-haul correlation and variable density on estimates of population characteristics from marine surveys. Biometrics 50(3): 725–732. doi: </w:t>
      </w:r>
      <w:hyperlink r:id="rId26">
        <w:r>
          <w:rPr>
            <w:rStyle w:val="Hyperlink"/>
          </w:rPr>
          <w:t>10.2307/2532786</w:t>
        </w:r>
      </w:hyperlink>
      <w:r>
        <w:t>.</w:t>
      </w:r>
    </w:p>
    <w:p w14:paraId="0D1D3BC6" w14:textId="77777777" w:rsidR="00927AF5" w:rsidRDefault="00B02E4A" w:rsidP="009277A5">
      <w:pPr>
        <w:pStyle w:val="Bibliography"/>
        <w:ind w:left="720" w:hanging="720"/>
      </w:pPr>
      <w:bookmarkStart w:id="231" w:name="ref-Punt2008"/>
      <w:bookmarkEnd w:id="230"/>
      <w:r>
        <w:t xml:space="preserve">Punt, A.E., Smith, D.C., KrusicGolub, K., and Robertson, S. 2008. Quantifying age-reading error for use in fisheries stock assessments, with application to species in Australia’s southern and eastern scalefish and shark fishery. Canadian Journal of Fisheries and Aquatic Sciences 65(9): 1991–2005. doi: </w:t>
      </w:r>
      <w:hyperlink r:id="rId27">
        <w:r>
          <w:rPr>
            <w:rStyle w:val="Hyperlink"/>
          </w:rPr>
          <w:t>10.1139/F08-111</w:t>
        </w:r>
      </w:hyperlink>
      <w:r>
        <w:t>.</w:t>
      </w:r>
    </w:p>
    <w:p w14:paraId="358AC4AA" w14:textId="77777777" w:rsidR="00927AF5" w:rsidRDefault="00B02E4A" w:rsidP="009277A5">
      <w:pPr>
        <w:pStyle w:val="Bibliography"/>
        <w:ind w:left="720" w:hanging="720"/>
      </w:pPr>
      <w:bookmarkStart w:id="232" w:name="ref-Punt2021"/>
      <w:bookmarkEnd w:id="231"/>
      <w:r>
        <w:t xml:space="preserve">Punt, A.E., Tuck, G.N., Day, J., Burch, P., Thomson, R.B., and Bessell-Browne, P. 2021. The impact of alternative age-length sampling schemes on the performance of stock assessment methods. Fisheries Research 238. doi: </w:t>
      </w:r>
      <w:hyperlink r:id="rId28">
        <w:r>
          <w:rPr>
            <w:rStyle w:val="Hyperlink"/>
          </w:rPr>
          <w:t>10.1016/j.fishres.2021.105904</w:t>
        </w:r>
      </w:hyperlink>
      <w:r>
        <w:t>.</w:t>
      </w:r>
    </w:p>
    <w:p w14:paraId="27A78E44" w14:textId="77777777" w:rsidR="00927AF5" w:rsidRDefault="00B02E4A" w:rsidP="009277A5">
      <w:pPr>
        <w:pStyle w:val="Bibliography"/>
        <w:ind w:left="720" w:hanging="720"/>
      </w:pPr>
      <w:bookmarkStart w:id="233" w:name="ref-QuinnDeriso1999"/>
      <w:bookmarkEnd w:id="232"/>
      <w:r>
        <w:t>Quinn, T., and Deriso, R. 1999. Quantitative Fish Dynamics. Oxford University Press, New York, NY.</w:t>
      </w:r>
    </w:p>
    <w:p w14:paraId="62099EBE" w14:textId="77777777" w:rsidR="00927AF5" w:rsidRDefault="00B02E4A" w:rsidP="009277A5">
      <w:pPr>
        <w:pStyle w:val="Bibliography"/>
        <w:ind w:left="720" w:hanging="720"/>
      </w:pPr>
      <w:bookmarkStart w:id="234" w:name="ref-Rcore"/>
      <w:bookmarkEnd w:id="233"/>
      <w:r>
        <w:t xml:space="preserve">R Core Team. 2022. R: A Language and Environment for Statistical Computing. R Foundation for Statistical Computing, Vienna, Austria. Available from </w:t>
      </w:r>
      <w:hyperlink r:id="rId29">
        <w:r>
          <w:rPr>
            <w:rStyle w:val="Hyperlink"/>
          </w:rPr>
          <w:t>https://www.R-project.org/</w:t>
        </w:r>
      </w:hyperlink>
      <w:r>
        <w:t>.</w:t>
      </w:r>
    </w:p>
    <w:p w14:paraId="261BC946" w14:textId="77777777" w:rsidR="00927AF5" w:rsidRDefault="00B02E4A" w:rsidP="009277A5">
      <w:pPr>
        <w:pStyle w:val="Bibliography"/>
        <w:ind w:left="720" w:hanging="720"/>
      </w:pPr>
      <w:bookmarkStart w:id="235" w:name="ref-Siskey2023"/>
      <w:bookmarkEnd w:id="234"/>
      <w:r>
        <w:t xml:space="preserve">Siskey, M.R., Punt, A.E., Hulson, P.-J.F., Bryan, M.D., Ianelli, J.N., and Thorson, J.T. 2023. The estimated impact of changes to otolith field-sampling and ageing effort on stock </w:t>
      </w:r>
      <w:r>
        <w:lastRenderedPageBreak/>
        <w:t xml:space="preserve">assessment inputs, outputs, and catch advice. Canadian Journal of Fisheries and Aquatic Sciences 80(1): 115–131. doi: </w:t>
      </w:r>
      <w:hyperlink r:id="rId30">
        <w:r>
          <w:rPr>
            <w:rStyle w:val="Hyperlink"/>
          </w:rPr>
          <w:t>10.1139/cjfas-2022-0050</w:t>
        </w:r>
      </w:hyperlink>
      <w:r>
        <w:t>.</w:t>
      </w:r>
    </w:p>
    <w:p w14:paraId="13054BA3" w14:textId="77777777" w:rsidR="00927AF5" w:rsidRDefault="00B02E4A" w:rsidP="009277A5">
      <w:pPr>
        <w:pStyle w:val="Bibliography"/>
        <w:ind w:left="720" w:hanging="720"/>
      </w:pPr>
      <w:bookmarkStart w:id="236" w:name="ref-Spencer2022"/>
      <w:bookmarkEnd w:id="235"/>
      <w:r>
        <w:t xml:space="preserve">Spencer, P.D., and Ianelli, J.I. 2022. Assessment of the Pacific ocean perch stock in the Bering Sea/Aleutian Islands. </w:t>
      </w:r>
      <w:r>
        <w:rPr>
          <w:i/>
          <w:iCs/>
        </w:rPr>
        <w:t>In</w:t>
      </w:r>
      <w:r>
        <w:t xml:space="preserve"> Stock Assessment and Fishery Evaluation Report for the Groundfish Resources of the Bering Sea and Aleutian Islands. North Pacific Fishery Management Council, 1007 West 3rd Ave., Suite 400, L92 Building, 4th floor, Anchorage, AK 99501.</w:t>
      </w:r>
    </w:p>
    <w:p w14:paraId="4D337173" w14:textId="77777777" w:rsidR="00927AF5" w:rsidRDefault="00B02E4A" w:rsidP="009277A5">
      <w:pPr>
        <w:pStyle w:val="Bibliography"/>
        <w:ind w:left="720" w:hanging="720"/>
      </w:pPr>
      <w:bookmarkStart w:id="237" w:name="ref-Stewart2014"/>
      <w:bookmarkEnd w:id="236"/>
      <w:r>
        <w:t xml:space="preserve">Stewart, I.J., and Hamel, O.S. 2014. Bootstrapping of sample sizes for length-or age-composition data used in stock assessments. Canadian Journal of Fisheries and Aquatic Sciences 71(4): 581–588. doi: </w:t>
      </w:r>
      <w:hyperlink r:id="rId31">
        <w:r>
          <w:rPr>
            <w:rStyle w:val="Hyperlink"/>
          </w:rPr>
          <w:t>10.1139/cjfas-2013-0289</w:t>
        </w:r>
      </w:hyperlink>
      <w:r>
        <w:t>.</w:t>
      </w:r>
    </w:p>
    <w:p w14:paraId="49941C52" w14:textId="77777777" w:rsidR="00927AF5" w:rsidRDefault="00B02E4A" w:rsidP="009277A5">
      <w:pPr>
        <w:pStyle w:val="Bibliography"/>
        <w:ind w:left="720" w:hanging="720"/>
      </w:pPr>
      <w:bookmarkStart w:id="238" w:name="ref-Stewart2017"/>
      <w:bookmarkEnd w:id="237"/>
      <w:r>
        <w:t xml:space="preserve">Stewart, I.J., and Monnahan, C.C. 2017. Implications of process error in selectivity for approaches to weighting compositional data in fisheries stock assessments. Fisheries Research 192: 126–134. doi: </w:t>
      </w:r>
      <w:hyperlink r:id="rId32">
        <w:r>
          <w:rPr>
            <w:rStyle w:val="Hyperlink"/>
          </w:rPr>
          <w:t>10.1016/j.fishres.2016.06.018</w:t>
        </w:r>
      </w:hyperlink>
      <w:r>
        <w:t>.</w:t>
      </w:r>
    </w:p>
    <w:p w14:paraId="520F63EF" w14:textId="4326F2B1" w:rsidR="00927AF5" w:rsidRDefault="00B02E4A" w:rsidP="009277A5">
      <w:pPr>
        <w:pStyle w:val="Bibliography"/>
        <w:ind w:left="720" w:hanging="720"/>
      </w:pPr>
      <w:bookmarkStart w:id="239" w:name="ref-Taylor2013"/>
      <w:bookmarkEnd w:id="238"/>
      <w:r>
        <w:t xml:space="preserve">Taylor, I.G., and Methot, R.D. 2013. Hiding or dead? A computationally efficient model of selective fisheries mortality. Fisheries Research 142: 75–85. doi: </w:t>
      </w:r>
      <w:hyperlink r:id="rId33">
        <w:r>
          <w:rPr>
            <w:rStyle w:val="Hyperlink"/>
          </w:rPr>
          <w:t>10.1016/j.fishres.2012.08.021</w:t>
        </w:r>
      </w:hyperlink>
      <w:r>
        <w:t>.</w:t>
      </w:r>
    </w:p>
    <w:p w14:paraId="4839360F" w14:textId="17E43A6E" w:rsidR="00F00867" w:rsidRDefault="00F00867" w:rsidP="00F00867">
      <w:pPr>
        <w:pStyle w:val="Bibliography"/>
        <w:ind w:left="720" w:hanging="720"/>
      </w:pPr>
      <w:r>
        <w:t xml:space="preserve">Thorson, J.T., K. F. Johnson, K. F., Methot, R. D., and I. G. Taylor, I. G. 2017. Model-based estimates of effective sample size in stock assessment models using the Dirichlet-multinomial distribution. Fisheries Research 192:84–93. doi: </w:t>
      </w:r>
      <w:hyperlink r:id="rId34">
        <w:r>
          <w:rPr>
            <w:rStyle w:val="Hyperlink"/>
          </w:rPr>
          <w:t>10.1016/</w:t>
        </w:r>
      </w:hyperlink>
      <w:r>
        <w:rPr>
          <w:rStyle w:val="Hyperlink"/>
        </w:rPr>
        <w:t>j.fishres.2016.06.005</w:t>
      </w:r>
      <w:r>
        <w:t>.</w:t>
      </w:r>
    </w:p>
    <w:p w14:paraId="3379A21D" w14:textId="77777777" w:rsidR="00927AF5" w:rsidRDefault="00B02E4A" w:rsidP="009277A5">
      <w:pPr>
        <w:pStyle w:val="Bibliography"/>
        <w:ind w:left="720" w:hanging="720"/>
      </w:pPr>
      <w:bookmarkStart w:id="240" w:name="ref-Thorson2019"/>
      <w:bookmarkEnd w:id="239"/>
      <w:r>
        <w:t xml:space="preserve">Thorson, J.T., and Haltuch, M.A. 2019. Spatiotemporal analysis of compositional data: Increased precision and improved workflow using model-based inputs to stock assessment. Canadian Journal of Fisheries and Aquatic Sciences 76(3): 401–414. doi: </w:t>
      </w:r>
      <w:hyperlink r:id="rId35">
        <w:r>
          <w:rPr>
            <w:rStyle w:val="Hyperlink"/>
          </w:rPr>
          <w:t>10.1139/cjfas-2018-0015</w:t>
        </w:r>
      </w:hyperlink>
      <w:r>
        <w:t>.</w:t>
      </w:r>
    </w:p>
    <w:p w14:paraId="5C4D07A7" w14:textId="77777777" w:rsidR="00927AF5" w:rsidRDefault="00B02E4A" w:rsidP="009277A5">
      <w:pPr>
        <w:pStyle w:val="Bibliography"/>
        <w:ind w:left="720" w:hanging="720"/>
      </w:pPr>
      <w:bookmarkStart w:id="241" w:name="ref-Thorson2023"/>
      <w:bookmarkEnd w:id="240"/>
      <w:r>
        <w:t>Thorson, J.T., Monnahan, C.C., and Hulson, P.-J.F. 2023. Data weighting: An iterative process linking surveys, data synthesis, and population models to evaluate mis-specification. Fisheries Research.</w:t>
      </w:r>
    </w:p>
    <w:p w14:paraId="122B78B3" w14:textId="77777777" w:rsidR="00927AF5" w:rsidRDefault="00B02E4A" w:rsidP="009277A5">
      <w:pPr>
        <w:pStyle w:val="Bibliography"/>
        <w:ind w:left="720" w:hanging="720"/>
      </w:pPr>
      <w:bookmarkStart w:id="242" w:name="ref-vonSzalay2018"/>
      <w:bookmarkEnd w:id="241"/>
      <w:r>
        <w:lastRenderedPageBreak/>
        <w:t>von Szalay, P.G., and Raring, N.W. 2018. Data Report: 2017 Gulf of Alaska bottom trawl survey. U.S. Department of Commerce, NOAA Technical Memorandum NMFS-AFSC-374: 260 p.</w:t>
      </w:r>
    </w:p>
    <w:p w14:paraId="28C21524" w14:textId="77777777" w:rsidR="00927AF5" w:rsidRDefault="00B02E4A" w:rsidP="009277A5">
      <w:pPr>
        <w:pStyle w:val="Bibliography"/>
        <w:ind w:left="720" w:hanging="720"/>
      </w:pPr>
      <w:bookmarkStart w:id="243" w:name="ref-vonSzalay2017"/>
      <w:bookmarkEnd w:id="242"/>
      <w:r>
        <w:t>von Szalay, P.G., Raring, N.W., Rooper, C.N., and A, L.E. 2017. Data Report: 2016 Aleutian Islands bottom trawl survey. U.S. Department of Commerce, NOAA Technical Memorandum NMFS-AFSC-349: 161 p.</w:t>
      </w:r>
    </w:p>
    <w:p w14:paraId="38B1BCB4" w14:textId="77777777" w:rsidR="00927AF5" w:rsidRDefault="00B02E4A" w:rsidP="009277A5">
      <w:pPr>
        <w:pStyle w:val="Bibliography"/>
        <w:ind w:left="720" w:hanging="720"/>
      </w:pPr>
      <w:bookmarkStart w:id="244" w:name="ref-Williams2022"/>
      <w:bookmarkEnd w:id="243"/>
      <w:r>
        <w:t xml:space="preserve">Williams, B.C., Hulson, P.-J.F., Lunsford, C.R., and Ferriss, B. 2022. Assessment of the northern rockfish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15A108D4" w14:textId="77777777" w:rsidR="00927AF5" w:rsidRDefault="00B02E4A" w:rsidP="009277A5">
      <w:pPr>
        <w:pStyle w:val="Bibliography"/>
        <w:ind w:left="720" w:hanging="720"/>
      </w:pPr>
      <w:bookmarkStart w:id="245" w:name="ref-Xu2020"/>
      <w:bookmarkEnd w:id="244"/>
      <w:r>
        <w:t xml:space="preserve">Xu, H., Thorson, J.T., and Methot, R.D. 2020. Comparing the performance of three data-weighting methods when allowing for time-varying selectivity. Canadian Journal of Fisheries and Aquatic Sciences 77(2): 247–263. doi: </w:t>
      </w:r>
      <w:hyperlink r:id="rId36">
        <w:r>
          <w:rPr>
            <w:rStyle w:val="Hyperlink"/>
          </w:rPr>
          <w:t>10.1139/cjfas-2019-0107</w:t>
        </w:r>
      </w:hyperlink>
      <w:r>
        <w:t>.</w:t>
      </w:r>
    </w:p>
    <w:bookmarkEnd w:id="211"/>
    <w:bookmarkEnd w:id="245"/>
    <w:p w14:paraId="5DDC72C6" w14:textId="77777777" w:rsidR="00927AF5" w:rsidRDefault="00B02E4A">
      <w:r>
        <w:br w:type="page"/>
      </w:r>
    </w:p>
    <w:p w14:paraId="22B33643" w14:textId="77777777" w:rsidR="006C22B7" w:rsidRDefault="006C22B7" w:rsidP="006C22B7">
      <w:pPr>
        <w:pStyle w:val="Heading1"/>
      </w:pPr>
      <w:bookmarkStart w:id="246" w:name="tables"/>
      <w:bookmarkEnd w:id="209"/>
      <w:r>
        <w:lastRenderedPageBreak/>
        <w:t>Tables</w:t>
      </w:r>
    </w:p>
    <w:p w14:paraId="50355CDD" w14:textId="77777777" w:rsidR="006C22B7" w:rsidRPr="009277A5" w:rsidRDefault="006C22B7" w:rsidP="006C22B7">
      <w:pPr>
        <w:pStyle w:val="TableCaption"/>
        <w:rPr>
          <w:i w:val="0"/>
        </w:rPr>
      </w:pPr>
      <w:r w:rsidRPr="009277A5">
        <w:rPr>
          <w:i w:val="0"/>
        </w:rPr>
        <w:t>Table 1: Average annual age samples from the AFSC bottom trawl surveys by region (rounded to the nearest 10), and total reader-tester age pairs (rounded to</w:t>
      </w:r>
      <w:r>
        <w:rPr>
          <w:i w:val="0"/>
        </w:rPr>
        <w:t xml:space="preserve"> the nearest 100) for the stock</w:t>
      </w:r>
      <w:r w:rsidRPr="009277A5">
        <w:rPr>
          <w:i w:val="0"/>
        </w:rPr>
        <w:t>s evaluated in the bootstrap-simulation.</w:t>
      </w:r>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3291"/>
        <w:gridCol w:w="3010"/>
        <w:gridCol w:w="611"/>
        <w:gridCol w:w="738"/>
        <w:gridCol w:w="781"/>
        <w:gridCol w:w="929"/>
      </w:tblGrid>
      <w:tr w:rsidR="006C22B7" w14:paraId="6201A979" w14:textId="77777777" w:rsidTr="002D489A">
        <w:trPr>
          <w:tblHeader/>
        </w:trPr>
        <w:tc>
          <w:tcPr>
            <w:tcW w:w="0" w:type="auto"/>
            <w:tcBorders>
              <w:bottom w:val="single" w:sz="4" w:space="0" w:color="auto"/>
            </w:tcBorders>
          </w:tcPr>
          <w:p w14:paraId="2A3870CA" w14:textId="77777777" w:rsidR="006C22B7" w:rsidRDefault="006C22B7" w:rsidP="002D489A">
            <w:pPr>
              <w:pStyle w:val="Compact"/>
            </w:pPr>
            <w:r>
              <w:t>Stock (species type)</w:t>
            </w:r>
          </w:p>
        </w:tc>
        <w:tc>
          <w:tcPr>
            <w:tcW w:w="0" w:type="auto"/>
            <w:tcBorders>
              <w:bottom w:val="single" w:sz="4" w:space="0" w:color="auto"/>
            </w:tcBorders>
          </w:tcPr>
          <w:p w14:paraId="524BBB71" w14:textId="77777777" w:rsidR="006C22B7" w:rsidRDefault="006C22B7" w:rsidP="002D489A">
            <w:pPr>
              <w:pStyle w:val="Compact"/>
            </w:pPr>
            <w:r>
              <w:t>Scientific name</w:t>
            </w:r>
          </w:p>
        </w:tc>
        <w:tc>
          <w:tcPr>
            <w:tcW w:w="0" w:type="auto"/>
            <w:tcBorders>
              <w:bottom w:val="single" w:sz="4" w:space="0" w:color="auto"/>
            </w:tcBorders>
          </w:tcPr>
          <w:p w14:paraId="3E62B185" w14:textId="77777777" w:rsidR="006C22B7" w:rsidRDefault="006C22B7" w:rsidP="002D489A">
            <w:pPr>
              <w:pStyle w:val="Compact"/>
              <w:jc w:val="center"/>
            </w:pPr>
            <w:r>
              <w:t>AI</w:t>
            </w:r>
          </w:p>
        </w:tc>
        <w:tc>
          <w:tcPr>
            <w:tcW w:w="0" w:type="auto"/>
            <w:tcBorders>
              <w:bottom w:val="single" w:sz="4" w:space="0" w:color="auto"/>
            </w:tcBorders>
          </w:tcPr>
          <w:p w14:paraId="6B41227E" w14:textId="77777777" w:rsidR="006C22B7" w:rsidRDefault="006C22B7" w:rsidP="002D489A">
            <w:pPr>
              <w:pStyle w:val="Compact"/>
              <w:jc w:val="center"/>
            </w:pPr>
            <w:r>
              <w:t>EBS</w:t>
            </w:r>
          </w:p>
        </w:tc>
        <w:tc>
          <w:tcPr>
            <w:tcW w:w="0" w:type="auto"/>
            <w:tcBorders>
              <w:bottom w:val="single" w:sz="4" w:space="0" w:color="auto"/>
            </w:tcBorders>
          </w:tcPr>
          <w:p w14:paraId="3CD51A2F" w14:textId="77777777" w:rsidR="006C22B7" w:rsidRDefault="006C22B7" w:rsidP="002D489A">
            <w:pPr>
              <w:pStyle w:val="Compact"/>
              <w:jc w:val="center"/>
            </w:pPr>
            <w:r>
              <w:t>GOA</w:t>
            </w:r>
          </w:p>
        </w:tc>
        <w:tc>
          <w:tcPr>
            <w:tcW w:w="0" w:type="auto"/>
            <w:tcBorders>
              <w:bottom w:val="single" w:sz="4" w:space="0" w:color="auto"/>
            </w:tcBorders>
          </w:tcPr>
          <w:p w14:paraId="565A51D1" w14:textId="77777777" w:rsidR="006C22B7" w:rsidRDefault="006C22B7" w:rsidP="002D489A">
            <w:pPr>
              <w:pStyle w:val="Compact"/>
              <w:jc w:val="center"/>
            </w:pPr>
            <w:r>
              <w:t>R-T</w:t>
            </w:r>
          </w:p>
        </w:tc>
      </w:tr>
      <w:tr w:rsidR="006C22B7" w14:paraId="676AA744" w14:textId="77777777" w:rsidTr="002D489A">
        <w:tc>
          <w:tcPr>
            <w:tcW w:w="0" w:type="auto"/>
            <w:tcBorders>
              <w:top w:val="single" w:sz="4" w:space="0" w:color="auto"/>
            </w:tcBorders>
          </w:tcPr>
          <w:p w14:paraId="74CF6C08" w14:textId="77777777" w:rsidR="006C22B7" w:rsidRDefault="006C22B7" w:rsidP="002D489A">
            <w:pPr>
              <w:pStyle w:val="Compact"/>
            </w:pPr>
            <w:r>
              <w:t>arrowtooth flounder (flatfish)</w:t>
            </w:r>
          </w:p>
        </w:tc>
        <w:tc>
          <w:tcPr>
            <w:tcW w:w="0" w:type="auto"/>
            <w:tcBorders>
              <w:top w:val="single" w:sz="4" w:space="0" w:color="auto"/>
            </w:tcBorders>
          </w:tcPr>
          <w:p w14:paraId="54707062" w14:textId="77777777" w:rsidR="006C22B7" w:rsidRPr="009277A5" w:rsidRDefault="006C22B7" w:rsidP="002D489A">
            <w:pPr>
              <w:pStyle w:val="Compact"/>
              <w:rPr>
                <w:i/>
              </w:rPr>
            </w:pPr>
            <w:r w:rsidRPr="009277A5">
              <w:rPr>
                <w:i/>
              </w:rPr>
              <w:t>Atheresthes stomias</w:t>
            </w:r>
          </w:p>
        </w:tc>
        <w:tc>
          <w:tcPr>
            <w:tcW w:w="0" w:type="auto"/>
            <w:tcBorders>
              <w:top w:val="single" w:sz="4" w:space="0" w:color="auto"/>
            </w:tcBorders>
          </w:tcPr>
          <w:p w14:paraId="789434A4" w14:textId="77777777" w:rsidR="006C22B7" w:rsidRDefault="006C22B7" w:rsidP="002D489A">
            <w:pPr>
              <w:pStyle w:val="Compact"/>
              <w:jc w:val="center"/>
            </w:pPr>
            <w:r>
              <w:t>450</w:t>
            </w:r>
          </w:p>
        </w:tc>
        <w:tc>
          <w:tcPr>
            <w:tcW w:w="0" w:type="auto"/>
            <w:tcBorders>
              <w:top w:val="single" w:sz="4" w:space="0" w:color="auto"/>
            </w:tcBorders>
          </w:tcPr>
          <w:p w14:paraId="68B47DFF" w14:textId="77777777" w:rsidR="006C22B7" w:rsidRDefault="006C22B7" w:rsidP="002D489A">
            <w:pPr>
              <w:pStyle w:val="Compact"/>
              <w:jc w:val="center"/>
            </w:pPr>
            <w:r>
              <w:t>480</w:t>
            </w:r>
          </w:p>
        </w:tc>
        <w:tc>
          <w:tcPr>
            <w:tcW w:w="0" w:type="auto"/>
            <w:tcBorders>
              <w:top w:val="single" w:sz="4" w:space="0" w:color="auto"/>
            </w:tcBorders>
          </w:tcPr>
          <w:p w14:paraId="6F529ABE" w14:textId="77777777" w:rsidR="006C22B7" w:rsidRDefault="006C22B7" w:rsidP="002D489A">
            <w:pPr>
              <w:pStyle w:val="Compact"/>
              <w:jc w:val="center"/>
            </w:pPr>
            <w:r>
              <w:t>850</w:t>
            </w:r>
          </w:p>
        </w:tc>
        <w:tc>
          <w:tcPr>
            <w:tcW w:w="0" w:type="auto"/>
            <w:tcBorders>
              <w:top w:val="single" w:sz="4" w:space="0" w:color="auto"/>
            </w:tcBorders>
          </w:tcPr>
          <w:p w14:paraId="4F075592" w14:textId="77777777" w:rsidR="006C22B7" w:rsidRDefault="006C22B7" w:rsidP="002D489A">
            <w:pPr>
              <w:pStyle w:val="Compact"/>
              <w:jc w:val="center"/>
            </w:pPr>
            <w:r>
              <w:t>6,100</w:t>
            </w:r>
          </w:p>
        </w:tc>
      </w:tr>
      <w:tr w:rsidR="006C22B7" w14:paraId="3F340159" w14:textId="77777777" w:rsidTr="002D489A">
        <w:tc>
          <w:tcPr>
            <w:tcW w:w="0" w:type="auto"/>
          </w:tcPr>
          <w:p w14:paraId="019FC4C2" w14:textId="77777777" w:rsidR="006C22B7" w:rsidRDefault="006C22B7" w:rsidP="002D489A">
            <w:pPr>
              <w:pStyle w:val="Compact"/>
            </w:pPr>
            <w:r>
              <w:t>flathead sole (flatfish)</w:t>
            </w:r>
          </w:p>
        </w:tc>
        <w:tc>
          <w:tcPr>
            <w:tcW w:w="0" w:type="auto"/>
          </w:tcPr>
          <w:p w14:paraId="694BECEA" w14:textId="77777777" w:rsidR="006C22B7" w:rsidRPr="009277A5" w:rsidRDefault="006C22B7" w:rsidP="002D489A">
            <w:pPr>
              <w:pStyle w:val="Compact"/>
              <w:rPr>
                <w:i/>
              </w:rPr>
            </w:pPr>
            <w:r w:rsidRPr="009277A5">
              <w:rPr>
                <w:i/>
              </w:rPr>
              <w:t>Hippoglossoides elassodon</w:t>
            </w:r>
          </w:p>
        </w:tc>
        <w:tc>
          <w:tcPr>
            <w:tcW w:w="0" w:type="auto"/>
          </w:tcPr>
          <w:p w14:paraId="20CCADD2" w14:textId="77777777" w:rsidR="006C22B7" w:rsidRDefault="006C22B7" w:rsidP="002D489A">
            <w:pPr>
              <w:pStyle w:val="Compact"/>
              <w:jc w:val="center"/>
            </w:pPr>
            <w:r>
              <w:t>–</w:t>
            </w:r>
          </w:p>
        </w:tc>
        <w:tc>
          <w:tcPr>
            <w:tcW w:w="0" w:type="auto"/>
          </w:tcPr>
          <w:p w14:paraId="673503F0" w14:textId="77777777" w:rsidR="006C22B7" w:rsidRDefault="006C22B7" w:rsidP="002D489A">
            <w:pPr>
              <w:pStyle w:val="Compact"/>
              <w:jc w:val="center"/>
            </w:pPr>
            <w:r>
              <w:t>560</w:t>
            </w:r>
          </w:p>
        </w:tc>
        <w:tc>
          <w:tcPr>
            <w:tcW w:w="0" w:type="auto"/>
          </w:tcPr>
          <w:p w14:paraId="77E5064B" w14:textId="77777777" w:rsidR="006C22B7" w:rsidRDefault="006C22B7" w:rsidP="002D489A">
            <w:pPr>
              <w:pStyle w:val="Compact"/>
              <w:jc w:val="center"/>
            </w:pPr>
            <w:r>
              <w:t>520</w:t>
            </w:r>
          </w:p>
        </w:tc>
        <w:tc>
          <w:tcPr>
            <w:tcW w:w="0" w:type="auto"/>
          </w:tcPr>
          <w:p w14:paraId="282F71F8" w14:textId="77777777" w:rsidR="006C22B7" w:rsidRDefault="006C22B7" w:rsidP="002D489A">
            <w:pPr>
              <w:pStyle w:val="Compact"/>
              <w:jc w:val="center"/>
            </w:pPr>
            <w:r>
              <w:t>9,400</w:t>
            </w:r>
          </w:p>
        </w:tc>
      </w:tr>
      <w:tr w:rsidR="006C22B7" w14:paraId="5C32D214" w14:textId="77777777" w:rsidTr="002D489A">
        <w:tc>
          <w:tcPr>
            <w:tcW w:w="0" w:type="auto"/>
          </w:tcPr>
          <w:p w14:paraId="49248D65" w14:textId="77777777" w:rsidR="006C22B7" w:rsidRDefault="006C22B7" w:rsidP="002D489A">
            <w:pPr>
              <w:pStyle w:val="Compact"/>
            </w:pPr>
            <w:r>
              <w:t>northern rock sole (flatfish)</w:t>
            </w:r>
          </w:p>
        </w:tc>
        <w:tc>
          <w:tcPr>
            <w:tcW w:w="0" w:type="auto"/>
          </w:tcPr>
          <w:p w14:paraId="1A514245" w14:textId="77777777" w:rsidR="006C22B7" w:rsidRPr="009277A5" w:rsidRDefault="006C22B7" w:rsidP="002D489A">
            <w:pPr>
              <w:pStyle w:val="Compact"/>
              <w:rPr>
                <w:i/>
              </w:rPr>
            </w:pPr>
            <w:r w:rsidRPr="009277A5">
              <w:rPr>
                <w:i/>
              </w:rPr>
              <w:t>Lepidopsetta polyxystra</w:t>
            </w:r>
          </w:p>
        </w:tc>
        <w:tc>
          <w:tcPr>
            <w:tcW w:w="0" w:type="auto"/>
          </w:tcPr>
          <w:p w14:paraId="3A681E18" w14:textId="77777777" w:rsidR="006C22B7" w:rsidRDefault="006C22B7" w:rsidP="002D489A">
            <w:pPr>
              <w:pStyle w:val="Compact"/>
              <w:jc w:val="center"/>
            </w:pPr>
            <w:r>
              <w:t>–</w:t>
            </w:r>
          </w:p>
        </w:tc>
        <w:tc>
          <w:tcPr>
            <w:tcW w:w="0" w:type="auto"/>
          </w:tcPr>
          <w:p w14:paraId="47574E11" w14:textId="77777777" w:rsidR="006C22B7" w:rsidRDefault="006C22B7" w:rsidP="002D489A">
            <w:pPr>
              <w:pStyle w:val="Compact"/>
              <w:jc w:val="center"/>
            </w:pPr>
            <w:r>
              <w:t>460</w:t>
            </w:r>
          </w:p>
        </w:tc>
        <w:tc>
          <w:tcPr>
            <w:tcW w:w="0" w:type="auto"/>
          </w:tcPr>
          <w:p w14:paraId="7B5AC9B9" w14:textId="77777777" w:rsidR="006C22B7" w:rsidRDefault="006C22B7" w:rsidP="002D489A">
            <w:pPr>
              <w:pStyle w:val="Compact"/>
              <w:jc w:val="center"/>
            </w:pPr>
            <w:r>
              <w:t>450</w:t>
            </w:r>
          </w:p>
        </w:tc>
        <w:tc>
          <w:tcPr>
            <w:tcW w:w="0" w:type="auto"/>
          </w:tcPr>
          <w:p w14:paraId="64F9BF75" w14:textId="77777777" w:rsidR="006C22B7" w:rsidRDefault="006C22B7" w:rsidP="002D489A">
            <w:pPr>
              <w:pStyle w:val="Compact"/>
              <w:jc w:val="center"/>
            </w:pPr>
            <w:r>
              <w:t>8,900</w:t>
            </w:r>
          </w:p>
        </w:tc>
      </w:tr>
      <w:tr w:rsidR="006C22B7" w14:paraId="31695A8E" w14:textId="77777777" w:rsidTr="002D489A">
        <w:tc>
          <w:tcPr>
            <w:tcW w:w="0" w:type="auto"/>
          </w:tcPr>
          <w:p w14:paraId="24B23CA8" w14:textId="77777777" w:rsidR="006C22B7" w:rsidRDefault="006C22B7" w:rsidP="002D489A">
            <w:pPr>
              <w:pStyle w:val="Compact"/>
            </w:pPr>
            <w:r>
              <w:t>northern rockfish (rockfish)</w:t>
            </w:r>
          </w:p>
        </w:tc>
        <w:tc>
          <w:tcPr>
            <w:tcW w:w="0" w:type="auto"/>
          </w:tcPr>
          <w:p w14:paraId="64CDC861" w14:textId="77777777" w:rsidR="006C22B7" w:rsidRPr="009277A5" w:rsidRDefault="006C22B7" w:rsidP="002D489A">
            <w:pPr>
              <w:pStyle w:val="Compact"/>
              <w:rPr>
                <w:i/>
              </w:rPr>
            </w:pPr>
            <w:r w:rsidRPr="009277A5">
              <w:rPr>
                <w:i/>
              </w:rPr>
              <w:t>Sebastes polyspinis</w:t>
            </w:r>
          </w:p>
        </w:tc>
        <w:tc>
          <w:tcPr>
            <w:tcW w:w="0" w:type="auto"/>
          </w:tcPr>
          <w:p w14:paraId="458D18CA" w14:textId="77777777" w:rsidR="006C22B7" w:rsidRDefault="006C22B7" w:rsidP="002D489A">
            <w:pPr>
              <w:pStyle w:val="Compact"/>
              <w:jc w:val="center"/>
            </w:pPr>
            <w:r>
              <w:t>570</w:t>
            </w:r>
          </w:p>
        </w:tc>
        <w:tc>
          <w:tcPr>
            <w:tcW w:w="0" w:type="auto"/>
          </w:tcPr>
          <w:p w14:paraId="50FCD845" w14:textId="77777777" w:rsidR="006C22B7" w:rsidRDefault="006C22B7" w:rsidP="002D489A">
            <w:pPr>
              <w:pStyle w:val="Compact"/>
              <w:jc w:val="center"/>
            </w:pPr>
            <w:r>
              <w:t>–</w:t>
            </w:r>
          </w:p>
        </w:tc>
        <w:tc>
          <w:tcPr>
            <w:tcW w:w="0" w:type="auto"/>
          </w:tcPr>
          <w:p w14:paraId="0F01B592" w14:textId="77777777" w:rsidR="006C22B7" w:rsidRDefault="006C22B7" w:rsidP="002D489A">
            <w:pPr>
              <w:pStyle w:val="Compact"/>
              <w:jc w:val="center"/>
            </w:pPr>
            <w:r>
              <w:t>450</w:t>
            </w:r>
          </w:p>
        </w:tc>
        <w:tc>
          <w:tcPr>
            <w:tcW w:w="0" w:type="auto"/>
          </w:tcPr>
          <w:p w14:paraId="4F9F6819" w14:textId="77777777" w:rsidR="006C22B7" w:rsidRDefault="006C22B7" w:rsidP="002D489A">
            <w:pPr>
              <w:pStyle w:val="Compact"/>
              <w:jc w:val="center"/>
            </w:pPr>
            <w:r>
              <w:t>6,400</w:t>
            </w:r>
          </w:p>
        </w:tc>
      </w:tr>
      <w:tr w:rsidR="006C22B7" w14:paraId="1ED65E16" w14:textId="77777777" w:rsidTr="002D489A">
        <w:tc>
          <w:tcPr>
            <w:tcW w:w="0" w:type="auto"/>
          </w:tcPr>
          <w:p w14:paraId="31C3BA66" w14:textId="77777777" w:rsidR="006C22B7" w:rsidRDefault="006C22B7" w:rsidP="002D489A">
            <w:pPr>
              <w:pStyle w:val="Compact"/>
            </w:pPr>
            <w:r>
              <w:t>Pacific cod (gadid)</w:t>
            </w:r>
          </w:p>
        </w:tc>
        <w:tc>
          <w:tcPr>
            <w:tcW w:w="0" w:type="auto"/>
          </w:tcPr>
          <w:p w14:paraId="3CD2B977" w14:textId="77777777" w:rsidR="006C22B7" w:rsidRPr="009277A5" w:rsidRDefault="006C22B7" w:rsidP="002D489A">
            <w:pPr>
              <w:pStyle w:val="Compact"/>
              <w:rPr>
                <w:i/>
              </w:rPr>
            </w:pPr>
            <w:r w:rsidRPr="009277A5">
              <w:rPr>
                <w:i/>
              </w:rPr>
              <w:t>Gadus macrocephalus</w:t>
            </w:r>
          </w:p>
        </w:tc>
        <w:tc>
          <w:tcPr>
            <w:tcW w:w="0" w:type="auto"/>
          </w:tcPr>
          <w:p w14:paraId="7B21DEF9" w14:textId="77777777" w:rsidR="006C22B7" w:rsidRDefault="006C22B7" w:rsidP="002D489A">
            <w:pPr>
              <w:pStyle w:val="Compact"/>
              <w:jc w:val="center"/>
            </w:pPr>
            <w:r>
              <w:t>800</w:t>
            </w:r>
          </w:p>
        </w:tc>
        <w:tc>
          <w:tcPr>
            <w:tcW w:w="0" w:type="auto"/>
          </w:tcPr>
          <w:p w14:paraId="5D73E101" w14:textId="77777777" w:rsidR="006C22B7" w:rsidRDefault="006C22B7" w:rsidP="002D489A">
            <w:pPr>
              <w:pStyle w:val="Compact"/>
              <w:jc w:val="center"/>
            </w:pPr>
            <w:r>
              <w:t>1070</w:t>
            </w:r>
          </w:p>
        </w:tc>
        <w:tc>
          <w:tcPr>
            <w:tcW w:w="0" w:type="auto"/>
          </w:tcPr>
          <w:p w14:paraId="418BC897" w14:textId="77777777" w:rsidR="006C22B7" w:rsidRDefault="006C22B7" w:rsidP="002D489A">
            <w:pPr>
              <w:pStyle w:val="Compact"/>
              <w:jc w:val="center"/>
            </w:pPr>
            <w:r>
              <w:t>650</w:t>
            </w:r>
          </w:p>
        </w:tc>
        <w:tc>
          <w:tcPr>
            <w:tcW w:w="0" w:type="auto"/>
          </w:tcPr>
          <w:p w14:paraId="2A9B31E8" w14:textId="77777777" w:rsidR="006C22B7" w:rsidRDefault="006C22B7" w:rsidP="002D489A">
            <w:pPr>
              <w:pStyle w:val="Compact"/>
              <w:jc w:val="center"/>
            </w:pPr>
            <w:r>
              <w:t>21,200</w:t>
            </w:r>
          </w:p>
        </w:tc>
      </w:tr>
      <w:tr w:rsidR="006C22B7" w14:paraId="034FE980" w14:textId="77777777" w:rsidTr="002D489A">
        <w:tc>
          <w:tcPr>
            <w:tcW w:w="0" w:type="auto"/>
          </w:tcPr>
          <w:p w14:paraId="20E42C70" w14:textId="77777777" w:rsidR="006C22B7" w:rsidRDefault="006C22B7" w:rsidP="002D489A">
            <w:pPr>
              <w:pStyle w:val="Compact"/>
            </w:pPr>
            <w:r>
              <w:t>Pacific ocean perch (rockfish)</w:t>
            </w:r>
          </w:p>
        </w:tc>
        <w:tc>
          <w:tcPr>
            <w:tcW w:w="0" w:type="auto"/>
          </w:tcPr>
          <w:p w14:paraId="6C89923C" w14:textId="77777777" w:rsidR="006C22B7" w:rsidRPr="009277A5" w:rsidRDefault="006C22B7" w:rsidP="002D489A">
            <w:pPr>
              <w:pStyle w:val="Compact"/>
              <w:rPr>
                <w:i/>
              </w:rPr>
            </w:pPr>
            <w:r w:rsidRPr="009277A5">
              <w:rPr>
                <w:i/>
              </w:rPr>
              <w:t>Sebastes alutus</w:t>
            </w:r>
          </w:p>
        </w:tc>
        <w:tc>
          <w:tcPr>
            <w:tcW w:w="0" w:type="auto"/>
          </w:tcPr>
          <w:p w14:paraId="74BC07EC" w14:textId="77777777" w:rsidR="006C22B7" w:rsidRDefault="006C22B7" w:rsidP="002D489A">
            <w:pPr>
              <w:pStyle w:val="Compact"/>
              <w:jc w:val="center"/>
            </w:pPr>
            <w:r>
              <w:t>940</w:t>
            </w:r>
          </w:p>
        </w:tc>
        <w:tc>
          <w:tcPr>
            <w:tcW w:w="0" w:type="auto"/>
          </w:tcPr>
          <w:p w14:paraId="6C88D9F3" w14:textId="77777777" w:rsidR="006C22B7" w:rsidRDefault="006C22B7" w:rsidP="002D489A">
            <w:pPr>
              <w:pStyle w:val="Compact"/>
              <w:jc w:val="center"/>
            </w:pPr>
            <w:r>
              <w:t>–</w:t>
            </w:r>
          </w:p>
        </w:tc>
        <w:tc>
          <w:tcPr>
            <w:tcW w:w="0" w:type="auto"/>
          </w:tcPr>
          <w:p w14:paraId="591E2ACC" w14:textId="77777777" w:rsidR="006C22B7" w:rsidRDefault="006C22B7" w:rsidP="002D489A">
            <w:pPr>
              <w:pStyle w:val="Compact"/>
              <w:jc w:val="center"/>
            </w:pPr>
            <w:r>
              <w:t>1030</w:t>
            </w:r>
          </w:p>
        </w:tc>
        <w:tc>
          <w:tcPr>
            <w:tcW w:w="0" w:type="auto"/>
          </w:tcPr>
          <w:p w14:paraId="755CC71F" w14:textId="77777777" w:rsidR="006C22B7" w:rsidRDefault="006C22B7" w:rsidP="002D489A">
            <w:pPr>
              <w:pStyle w:val="Compact"/>
              <w:jc w:val="center"/>
            </w:pPr>
            <w:r>
              <w:t>13,500</w:t>
            </w:r>
          </w:p>
        </w:tc>
      </w:tr>
      <w:tr w:rsidR="006C22B7" w14:paraId="398D94E9" w14:textId="77777777" w:rsidTr="002D489A">
        <w:tc>
          <w:tcPr>
            <w:tcW w:w="0" w:type="auto"/>
          </w:tcPr>
          <w:p w14:paraId="2BBD8315" w14:textId="77777777" w:rsidR="006C22B7" w:rsidRDefault="006C22B7" w:rsidP="002D489A">
            <w:pPr>
              <w:pStyle w:val="Compact"/>
            </w:pPr>
            <w:r>
              <w:t>walleye pollock (gadid)</w:t>
            </w:r>
          </w:p>
        </w:tc>
        <w:tc>
          <w:tcPr>
            <w:tcW w:w="0" w:type="auto"/>
          </w:tcPr>
          <w:p w14:paraId="205A7D39" w14:textId="77777777" w:rsidR="006C22B7" w:rsidRPr="009277A5" w:rsidRDefault="006C22B7" w:rsidP="002D489A">
            <w:pPr>
              <w:pStyle w:val="Compact"/>
              <w:rPr>
                <w:i/>
              </w:rPr>
            </w:pPr>
            <w:r w:rsidRPr="009277A5">
              <w:rPr>
                <w:i/>
              </w:rPr>
              <w:t>Gadus chalcogrammus</w:t>
            </w:r>
          </w:p>
        </w:tc>
        <w:tc>
          <w:tcPr>
            <w:tcW w:w="0" w:type="auto"/>
          </w:tcPr>
          <w:p w14:paraId="4A82ADDA" w14:textId="77777777" w:rsidR="006C22B7" w:rsidRDefault="006C22B7" w:rsidP="002D489A">
            <w:pPr>
              <w:pStyle w:val="Compact"/>
              <w:jc w:val="center"/>
            </w:pPr>
            <w:r>
              <w:t>790</w:t>
            </w:r>
          </w:p>
        </w:tc>
        <w:tc>
          <w:tcPr>
            <w:tcW w:w="0" w:type="auto"/>
          </w:tcPr>
          <w:p w14:paraId="12545C3D" w14:textId="77777777" w:rsidR="006C22B7" w:rsidRDefault="006C22B7" w:rsidP="002D489A">
            <w:pPr>
              <w:pStyle w:val="Compact"/>
              <w:jc w:val="center"/>
            </w:pPr>
            <w:r>
              <w:t>1500</w:t>
            </w:r>
          </w:p>
        </w:tc>
        <w:tc>
          <w:tcPr>
            <w:tcW w:w="0" w:type="auto"/>
          </w:tcPr>
          <w:p w14:paraId="4963540C" w14:textId="77777777" w:rsidR="006C22B7" w:rsidRDefault="006C22B7" w:rsidP="002D489A">
            <w:pPr>
              <w:pStyle w:val="Compact"/>
              <w:jc w:val="center"/>
            </w:pPr>
            <w:r>
              <w:t>1300</w:t>
            </w:r>
          </w:p>
        </w:tc>
        <w:tc>
          <w:tcPr>
            <w:tcW w:w="0" w:type="auto"/>
          </w:tcPr>
          <w:p w14:paraId="029C1992" w14:textId="77777777" w:rsidR="006C22B7" w:rsidRDefault="006C22B7" w:rsidP="002D489A">
            <w:pPr>
              <w:pStyle w:val="Compact"/>
              <w:jc w:val="center"/>
            </w:pPr>
            <w:r>
              <w:t>84,400</w:t>
            </w:r>
          </w:p>
        </w:tc>
      </w:tr>
      <w:tr w:rsidR="006C22B7" w14:paraId="641CC3F4" w14:textId="77777777" w:rsidTr="002D489A">
        <w:tc>
          <w:tcPr>
            <w:tcW w:w="0" w:type="auto"/>
            <w:tcBorders>
              <w:bottom w:val="single" w:sz="4" w:space="0" w:color="auto"/>
            </w:tcBorders>
          </w:tcPr>
          <w:p w14:paraId="07968232" w14:textId="77777777" w:rsidR="006C22B7" w:rsidRDefault="006C22B7" w:rsidP="002D489A">
            <w:pPr>
              <w:pStyle w:val="Compact"/>
            </w:pPr>
            <w:r>
              <w:t>yellowfin sole (flatfish)</w:t>
            </w:r>
          </w:p>
        </w:tc>
        <w:tc>
          <w:tcPr>
            <w:tcW w:w="0" w:type="auto"/>
            <w:tcBorders>
              <w:bottom w:val="single" w:sz="4" w:space="0" w:color="auto"/>
            </w:tcBorders>
          </w:tcPr>
          <w:p w14:paraId="340D7096" w14:textId="77777777" w:rsidR="006C22B7" w:rsidRPr="009277A5" w:rsidRDefault="006C22B7" w:rsidP="002D489A">
            <w:pPr>
              <w:pStyle w:val="Compact"/>
              <w:rPr>
                <w:i/>
              </w:rPr>
            </w:pPr>
            <w:r w:rsidRPr="009277A5">
              <w:rPr>
                <w:i/>
              </w:rPr>
              <w:t>Limanda aspera</w:t>
            </w:r>
          </w:p>
        </w:tc>
        <w:tc>
          <w:tcPr>
            <w:tcW w:w="0" w:type="auto"/>
            <w:tcBorders>
              <w:bottom w:val="single" w:sz="4" w:space="0" w:color="auto"/>
            </w:tcBorders>
          </w:tcPr>
          <w:p w14:paraId="02A4FBB8" w14:textId="77777777" w:rsidR="006C22B7" w:rsidRDefault="006C22B7" w:rsidP="002D489A">
            <w:pPr>
              <w:pStyle w:val="Compact"/>
              <w:jc w:val="center"/>
            </w:pPr>
            <w:r>
              <w:t>–</w:t>
            </w:r>
          </w:p>
        </w:tc>
        <w:tc>
          <w:tcPr>
            <w:tcW w:w="0" w:type="auto"/>
            <w:tcBorders>
              <w:bottom w:val="single" w:sz="4" w:space="0" w:color="auto"/>
            </w:tcBorders>
          </w:tcPr>
          <w:p w14:paraId="0E59716D" w14:textId="77777777" w:rsidR="006C22B7" w:rsidRDefault="006C22B7" w:rsidP="002D489A">
            <w:pPr>
              <w:pStyle w:val="Compact"/>
              <w:jc w:val="center"/>
            </w:pPr>
            <w:r>
              <w:t>750</w:t>
            </w:r>
          </w:p>
        </w:tc>
        <w:tc>
          <w:tcPr>
            <w:tcW w:w="0" w:type="auto"/>
            <w:tcBorders>
              <w:bottom w:val="single" w:sz="4" w:space="0" w:color="auto"/>
            </w:tcBorders>
          </w:tcPr>
          <w:p w14:paraId="18612331" w14:textId="77777777" w:rsidR="006C22B7" w:rsidRDefault="006C22B7" w:rsidP="002D489A">
            <w:pPr>
              <w:pStyle w:val="Compact"/>
              <w:jc w:val="center"/>
            </w:pPr>
            <w:r>
              <w:t>–</w:t>
            </w:r>
          </w:p>
        </w:tc>
        <w:tc>
          <w:tcPr>
            <w:tcW w:w="0" w:type="auto"/>
            <w:tcBorders>
              <w:bottom w:val="single" w:sz="4" w:space="0" w:color="auto"/>
            </w:tcBorders>
          </w:tcPr>
          <w:p w14:paraId="618FC8F2" w14:textId="77777777" w:rsidR="006C22B7" w:rsidRDefault="006C22B7" w:rsidP="002D489A">
            <w:pPr>
              <w:pStyle w:val="Compact"/>
              <w:jc w:val="center"/>
            </w:pPr>
            <w:r>
              <w:t>10,300</w:t>
            </w:r>
          </w:p>
        </w:tc>
      </w:tr>
    </w:tbl>
    <w:p w14:paraId="3E9651E4" w14:textId="77777777" w:rsidR="006C22B7" w:rsidRDefault="006C22B7" w:rsidP="006C22B7"/>
    <w:p w14:paraId="27D06109" w14:textId="77777777" w:rsidR="006C22B7" w:rsidRDefault="006C22B7" w:rsidP="006C22B7">
      <w:pPr>
        <w:spacing w:before="0" w:after="160" w:line="259" w:lineRule="auto"/>
      </w:pPr>
      <w:r>
        <w:br w:type="page"/>
      </w:r>
    </w:p>
    <w:p w14:paraId="00275B82" w14:textId="77777777" w:rsidR="006C22B7" w:rsidRDefault="006C22B7" w:rsidP="006C22B7">
      <w:r>
        <w:lastRenderedPageBreak/>
        <w:t>Table 2. Description and notation for Bootstrap-simulation evaluations.</w:t>
      </w:r>
    </w:p>
    <w:tbl>
      <w:tblPr>
        <w:tblW w:w="10286" w:type="dxa"/>
        <w:tblCellMar>
          <w:left w:w="0" w:type="dxa"/>
          <w:right w:w="0" w:type="dxa"/>
        </w:tblCellMar>
        <w:tblLook w:val="04A0" w:firstRow="1" w:lastRow="0" w:firstColumn="1" w:lastColumn="0" w:noHBand="0" w:noVBand="1"/>
      </w:tblPr>
      <w:tblGrid>
        <w:gridCol w:w="2970"/>
        <w:gridCol w:w="7316"/>
      </w:tblGrid>
      <w:tr w:rsidR="006C22B7" w14:paraId="4DD07EED" w14:textId="77777777" w:rsidTr="002D489A">
        <w:trPr>
          <w:trHeight w:val="313"/>
        </w:trPr>
        <w:tc>
          <w:tcPr>
            <w:tcW w:w="10286" w:type="dxa"/>
            <w:gridSpan w:val="2"/>
            <w:tcBorders>
              <w:left w:val="nil"/>
              <w:bottom w:val="single" w:sz="4" w:space="0" w:color="auto"/>
              <w:right w:val="nil"/>
            </w:tcBorders>
            <w:shd w:val="clear" w:color="auto" w:fill="auto"/>
            <w:noWrap/>
            <w:tcMar>
              <w:top w:w="15" w:type="dxa"/>
              <w:left w:w="15" w:type="dxa"/>
              <w:bottom w:w="0" w:type="dxa"/>
              <w:right w:w="15" w:type="dxa"/>
            </w:tcMar>
            <w:vAlign w:val="bottom"/>
            <w:hideMark/>
          </w:tcPr>
          <w:p w14:paraId="00EE376A" w14:textId="77777777" w:rsidR="006C22B7" w:rsidRDefault="006C22B7" w:rsidP="002D489A">
            <w:pPr>
              <w:spacing w:before="0" w:line="240" w:lineRule="auto"/>
              <w:jc w:val="center"/>
              <w:rPr>
                <w:bCs w:val="0"/>
                <w:color w:val="000000"/>
              </w:rPr>
            </w:pPr>
            <w:r>
              <w:rPr>
                <w:color w:val="000000"/>
              </w:rPr>
              <w:t>Uncertainty scenarios</w:t>
            </w:r>
          </w:p>
        </w:tc>
      </w:tr>
      <w:tr w:rsidR="006C22B7" w14:paraId="233CB4F7" w14:textId="77777777" w:rsidTr="002D489A">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52A232C2" w14:textId="77777777" w:rsidR="006C22B7" w:rsidRDefault="006C22B7" w:rsidP="002D489A">
            <w:pPr>
              <w:rPr>
                <w:color w:val="000000"/>
              </w:rPr>
            </w:pPr>
            <w:r>
              <w:rPr>
                <w:color w:val="000000"/>
              </w:rPr>
              <w:t>Base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38227C6" w14:textId="77777777" w:rsidR="006C22B7" w:rsidRDefault="006C22B7" w:rsidP="002D489A">
            <w:pPr>
              <w:rPr>
                <w:color w:val="000000"/>
              </w:rPr>
            </w:pPr>
            <w:r>
              <w:rPr>
                <w:color w:val="000000"/>
              </w:rPr>
              <w:t>Standard bootstrap-simulation (omitting steps 5 and 6 that include ageing error and growth variability in the Bootstrap-Simulation framework)</w:t>
            </w:r>
          </w:p>
        </w:tc>
      </w:tr>
      <w:tr w:rsidR="006C22B7" w14:paraId="178722E1"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6AF73FFE" w14:textId="77777777" w:rsidR="006C22B7" w:rsidRDefault="006C22B7" w:rsidP="002D489A">
            <w:pPr>
              <w:rPr>
                <w:color w:val="000000"/>
              </w:rPr>
            </w:pPr>
            <w:r>
              <w:rPr>
                <w:color w:val="000000"/>
              </w:rPr>
              <w:t>AE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A5EF26E" w14:textId="77777777" w:rsidR="006C22B7" w:rsidRDefault="006C22B7" w:rsidP="002D489A">
            <w:pPr>
              <w:rPr>
                <w:color w:val="000000"/>
              </w:rPr>
            </w:pPr>
            <w:r>
              <w:rPr>
                <w:color w:val="000000"/>
              </w:rPr>
              <w:t>Bootstrap-simulation including ageing error only</w:t>
            </w:r>
          </w:p>
        </w:tc>
      </w:tr>
      <w:tr w:rsidR="006C22B7" w14:paraId="2E8FB456"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651DF11" w14:textId="77777777" w:rsidR="006C22B7" w:rsidRDefault="006C22B7" w:rsidP="002D489A">
            <w:pPr>
              <w:rPr>
                <w:color w:val="000000"/>
              </w:rPr>
            </w:pPr>
            <w:r>
              <w:rPr>
                <w:color w:val="000000"/>
              </w:rPr>
              <w:t>GV</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7DE75408" w14:textId="77777777" w:rsidR="006C22B7" w:rsidRDefault="006C22B7" w:rsidP="002D489A">
            <w:pPr>
              <w:rPr>
                <w:color w:val="000000"/>
              </w:rPr>
            </w:pPr>
            <w:r>
              <w:rPr>
                <w:color w:val="000000"/>
              </w:rPr>
              <w:t>Bootstrap-simulation including growth variability only</w:t>
            </w:r>
          </w:p>
        </w:tc>
      </w:tr>
      <w:tr w:rsidR="006C22B7" w14:paraId="24A2EB6E" w14:textId="77777777" w:rsidTr="002D489A">
        <w:trPr>
          <w:trHeight w:val="313"/>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A0623C7" w14:textId="77777777" w:rsidR="006C22B7" w:rsidRDefault="006C22B7" w:rsidP="002D489A">
            <w:pPr>
              <w:rPr>
                <w:color w:val="000000"/>
              </w:rPr>
            </w:pPr>
            <w:r>
              <w:rPr>
                <w:color w:val="000000"/>
              </w:rPr>
              <w:t>AE &amp; GV</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8976FA5" w14:textId="77777777" w:rsidR="006C22B7" w:rsidRDefault="006C22B7" w:rsidP="002D489A">
            <w:pPr>
              <w:rPr>
                <w:color w:val="000000"/>
              </w:rPr>
            </w:pPr>
            <w:r>
              <w:rPr>
                <w:color w:val="000000"/>
              </w:rPr>
              <w:t>Bootstrap-simulation including both ageing error and growth variability</w:t>
            </w:r>
          </w:p>
        </w:tc>
      </w:tr>
      <w:tr w:rsidR="006C22B7" w14:paraId="2A630D21" w14:textId="77777777" w:rsidTr="002D489A">
        <w:trPr>
          <w:trHeight w:val="313"/>
        </w:trPr>
        <w:tc>
          <w:tcPr>
            <w:tcW w:w="0" w:type="auto"/>
            <w:gridSpan w:val="2"/>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92E9050" w14:textId="77777777" w:rsidR="006C22B7" w:rsidRDefault="006C22B7" w:rsidP="002D489A">
            <w:pPr>
              <w:jc w:val="center"/>
              <w:rPr>
                <w:color w:val="000000"/>
              </w:rPr>
            </w:pPr>
            <w:r>
              <w:rPr>
                <w:color w:val="000000"/>
              </w:rPr>
              <w:t>Treatments</w:t>
            </w:r>
          </w:p>
        </w:tc>
      </w:tr>
      <w:tr w:rsidR="006C22B7" w14:paraId="165AB05D" w14:textId="77777777" w:rsidTr="002D489A">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4FB6A14" w14:textId="6AA9AF86" w:rsidR="006C22B7" w:rsidRDefault="006C22B7" w:rsidP="00C4369F">
            <w:pPr>
              <w:rPr>
                <w:color w:val="000000"/>
              </w:rPr>
            </w:pPr>
            <w:r>
              <w:rPr>
                <w:color w:val="000000"/>
              </w:rPr>
              <w:t xml:space="preserve">Growth </w:t>
            </w:r>
            <w:r w:rsidR="00C4369F">
              <w:rPr>
                <w:color w:val="000000"/>
              </w:rPr>
              <w:t>data</w:t>
            </w:r>
            <w:r>
              <w:rPr>
                <w:color w:val="000000"/>
              </w:rPr>
              <w:t xml:space="preserve">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C2158DC" w14:textId="77777777" w:rsidR="006C22B7" w:rsidRDefault="006C22B7" w:rsidP="002D489A">
            <w:pPr>
              <w:rPr>
                <w:color w:val="000000"/>
              </w:rPr>
            </w:pPr>
            <w:r>
              <w:rPr>
                <w:color w:val="000000"/>
              </w:rPr>
              <w:t>Resample lengths for a given age after pooling age-length data across survey years ('Pooled') or using annual age-length data ('Annual')</w:t>
            </w:r>
          </w:p>
        </w:tc>
      </w:tr>
      <w:tr w:rsidR="006C22B7" w14:paraId="453E4FAC"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02C9B5B" w14:textId="77777777" w:rsidR="006C22B7" w:rsidRDefault="006C22B7" w:rsidP="002D489A">
            <w:pPr>
              <w:rPr>
                <w:color w:val="000000"/>
              </w:rPr>
            </w:pPr>
            <w:r>
              <w:rPr>
                <w:color w:val="000000"/>
              </w:rPr>
              <w:t>Length bin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A50B50C" w14:textId="77777777" w:rsidR="006C22B7" w:rsidRDefault="006C22B7" w:rsidP="002D489A">
            <w:pPr>
              <w:rPr>
                <w:color w:val="000000"/>
              </w:rPr>
            </w:pPr>
            <w:r>
              <w:rPr>
                <w:color w:val="000000"/>
              </w:rPr>
              <w:t>Implement 1 cm, 2 cm, and 5 cm length bins in the length data</w:t>
            </w:r>
          </w:p>
        </w:tc>
      </w:tr>
      <w:tr w:rsidR="006C22B7" w14:paraId="5873B7EE" w14:textId="77777777" w:rsidTr="002D489A">
        <w:trPr>
          <w:trHeight w:val="626"/>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28349D0" w14:textId="77777777" w:rsidR="006C22B7" w:rsidRDefault="006C22B7" w:rsidP="002D489A">
            <w:pPr>
              <w:rPr>
                <w:color w:val="000000"/>
              </w:rPr>
            </w:pPr>
            <w:r>
              <w:rPr>
                <w:color w:val="000000"/>
              </w:rPr>
              <w:t>Aggregation treatment</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01B35941" w14:textId="77777777" w:rsidR="006C22B7" w:rsidRDefault="006C22B7" w:rsidP="002D489A">
            <w:pPr>
              <w:rPr>
                <w:color w:val="000000"/>
              </w:rPr>
            </w:pPr>
            <w:r>
              <w:rPr>
                <w:color w:val="000000"/>
              </w:rPr>
              <w:t>Aggregate length and age data before  ('Pre-expansion') or after ('Post-expansion') length and age expansion</w:t>
            </w:r>
          </w:p>
        </w:tc>
      </w:tr>
    </w:tbl>
    <w:p w14:paraId="6A640177" w14:textId="77777777" w:rsidR="006C22B7" w:rsidRDefault="006C22B7" w:rsidP="006C22B7">
      <w:r>
        <w:t xml:space="preserve"> </w:t>
      </w:r>
      <w:r>
        <w:br w:type="page"/>
      </w:r>
    </w:p>
    <w:p w14:paraId="19992CE4" w14:textId="77777777" w:rsidR="006C22B7" w:rsidRDefault="006C22B7" w:rsidP="006C22B7">
      <w:pPr>
        <w:pStyle w:val="Heading1"/>
      </w:pPr>
      <w:r>
        <w:lastRenderedPageBreak/>
        <w:t>Figures</w:t>
      </w:r>
    </w:p>
    <w:p w14:paraId="245BE791" w14:textId="77777777" w:rsidR="006C22B7" w:rsidRDefault="006C22B7" w:rsidP="006C22B7">
      <w:r>
        <w:rPr>
          <w:noProof/>
        </w:rPr>
        <w:drawing>
          <wp:inline distT="0" distB="0" distL="0" distR="0" wp14:anchorId="72E816C0" wp14:editId="4CBDAC6D">
            <wp:extent cx="5084064" cy="5216652"/>
            <wp:effectExtent l="0" t="0" r="0" b="0"/>
            <wp:docPr id="6"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37"/>
                    <a:stretch>
                      <a:fillRect/>
                    </a:stretch>
                  </pic:blipFill>
                  <pic:spPr bwMode="auto">
                    <a:xfrm>
                      <a:off x="0" y="0"/>
                      <a:ext cx="5084064" cy="5216652"/>
                    </a:xfrm>
                    <a:prstGeom prst="rect">
                      <a:avLst/>
                    </a:prstGeom>
                    <a:noFill/>
                    <a:ln w="9525">
                      <a:noFill/>
                      <a:headEnd/>
                      <a:tailEnd/>
                    </a:ln>
                  </pic:spPr>
                </pic:pic>
              </a:graphicData>
            </a:graphic>
          </wp:inline>
        </w:drawing>
      </w:r>
    </w:p>
    <w:p w14:paraId="74CF7D1D" w14:textId="77777777" w:rsidR="006C22B7" w:rsidRDefault="006C22B7" w:rsidP="006C22B7">
      <w:pPr>
        <w:pStyle w:val="ImageCaption"/>
      </w:pPr>
      <w:r>
        <w:t>Figure 1: Bootstrap-simulation flow chart, the steps refer to the order of operations.</w:t>
      </w:r>
    </w:p>
    <w:p w14:paraId="56FFC0C3" w14:textId="77777777" w:rsidR="006C22B7" w:rsidRDefault="006C22B7" w:rsidP="006C22B7">
      <w:r w:rsidRPr="00A96580">
        <w:rPr>
          <w:noProof/>
        </w:rPr>
        <w:lastRenderedPageBreak/>
        <w:drawing>
          <wp:inline distT="0" distB="0" distL="0" distR="0" wp14:anchorId="238CA1FF" wp14:editId="652F89A7">
            <wp:extent cx="5943600" cy="4567608"/>
            <wp:effectExtent l="0" t="0" r="0" b="4445"/>
            <wp:docPr id="1" name="Picture 1" descr="C:\AA - PH Stuff\Pubs\iss_error\figs\sex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sex_is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2C92E32A" w14:textId="5E4F82C6" w:rsidR="006C22B7" w:rsidRDefault="006C22B7" w:rsidP="006C22B7">
      <w:pPr>
        <w:pStyle w:val="ImageCaption"/>
      </w:pPr>
      <w:r>
        <w:t>Figure 2: Boxplot</w:t>
      </w:r>
      <w:ins w:id="247" w:author="Ben.Williams" w:date="2023-09-21T20:42:00Z">
        <w:r w:rsidR="00A363AD">
          <w:t>s</w:t>
        </w:r>
      </w:ins>
      <w:r>
        <w:t xml:space="preserve"> of annual age composition input sample size (top row) and relative age composition input sample size (bottom row) aggregated by species type across uncertainty scenarios </w:t>
      </w:r>
      <w:del w:id="248" w:author="Ben.Williams" w:date="2023-09-21T20:43:00Z">
        <w:r w:rsidDel="00A363AD">
          <w:delText>within eac</w:delText>
        </w:r>
      </w:del>
      <w:del w:id="249" w:author="Ben.Williams" w:date="2023-09-21T20:44:00Z">
        <w:r w:rsidDel="00A363AD">
          <w:delText>h</w:delText>
        </w:r>
      </w:del>
      <w:ins w:id="250" w:author="Ben.Williams" w:date="2023-09-21T20:44:00Z">
        <w:r w:rsidR="00A363AD">
          <w:t>and</w:t>
        </w:r>
      </w:ins>
      <w:r>
        <w:t xml:space="preserve"> sex category </w:t>
      </w:r>
      <w:del w:id="251" w:author="Ben.Williams" w:date="2023-09-21T20:44:00Z">
        <w:r w:rsidDel="00A363AD">
          <w:delText>(</w:delText>
        </w:r>
      </w:del>
      <w:r>
        <w:t>for 1 cm length bins and pooled growth data</w:t>
      </w:r>
      <w:del w:id="252" w:author="Ben.Williams" w:date="2023-09-21T20:47:00Z">
        <w:r w:rsidDel="00A363AD">
          <w:delText>)</w:delText>
        </w:r>
      </w:del>
      <w:r>
        <w:t xml:space="preserve">. </w:t>
      </w:r>
      <w:commentRangeStart w:id="253"/>
      <w:commentRangeStart w:id="254"/>
      <w:del w:id="255" w:author="Ben.Williams" w:date="2023-09-21T20:47:00Z">
        <w:r w:rsidDel="00A363AD">
          <w:delText xml:space="preserve">‘Base’ refers to the case that includes no additional sources of uncertainty, ‘AE’ is the case when ageing error is included, ‘GV’ is the case when growth variability is included, and ‘AE &amp; GV’ is the case when both ageing error and growth variability is included. </w:delText>
        </w:r>
        <w:commentRangeEnd w:id="253"/>
        <w:r w:rsidDel="00A363AD">
          <w:rPr>
            <w:rStyle w:val="CommentReference"/>
            <w:iCs w:val="0"/>
          </w:rPr>
          <w:commentReference w:id="253"/>
        </w:r>
      </w:del>
      <w:commentRangeEnd w:id="254"/>
      <w:ins w:id="256" w:author="Ben.Williams" w:date="2023-09-22T08:01:00Z">
        <w:r w:rsidR="00F418FF">
          <w:t xml:space="preserve">Uncertainty scenarios are described in Table 1. </w:t>
        </w:r>
      </w:ins>
      <w:r w:rsidR="00436052">
        <w:rPr>
          <w:rStyle w:val="CommentReference"/>
          <w:iCs w:val="0"/>
        </w:rPr>
        <w:commentReference w:id="254"/>
      </w:r>
      <w:r>
        <w:t>The boxplots shows the median (solid line), 25% - 75% percentile range (box limits, also called the inter-quartile range), and 1.5 times the inter-quartile range (whiskers).</w:t>
      </w:r>
    </w:p>
    <w:p w14:paraId="1A21926F" w14:textId="69C079D5" w:rsidR="006C22B7" w:rsidRDefault="00C4369F" w:rsidP="006C22B7">
      <w:r w:rsidRPr="00C4369F">
        <w:rPr>
          <w:noProof/>
        </w:rPr>
        <w:lastRenderedPageBreak/>
        <w:drawing>
          <wp:inline distT="0" distB="0" distL="0" distR="0" wp14:anchorId="4792B93F" wp14:editId="301D7592">
            <wp:extent cx="5943600" cy="4572000"/>
            <wp:effectExtent l="0" t="0" r="0" b="0"/>
            <wp:docPr id="2" name="Picture 2" descr="C:\AA - PH Stuff\Pubs\iss_error\figs\grwt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grwth_is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14FB6D71" w14:textId="682D4F19" w:rsidR="006C22B7" w:rsidRDefault="006C22B7" w:rsidP="006C22B7">
      <w:pPr>
        <w:pStyle w:val="ImageCaption"/>
      </w:pPr>
      <w:r>
        <w:t xml:space="preserve">Figure 3: Boxplot of annual age composition input sample size (top row) and relative age composition input sample size (bottom row) aggregated by species type across uncertainty scenarios within each growth </w:t>
      </w:r>
      <w:r w:rsidR="00C4369F">
        <w:t>data</w:t>
      </w:r>
      <w:r>
        <w:t xml:space="preserve"> treatment (</w:t>
      </w:r>
      <w:r w:rsidR="00C4318E">
        <w:t>shown for total age composition expanded with 1 cm length bins</w:t>
      </w:r>
      <w:r>
        <w:t xml:space="preserve">). </w:t>
      </w:r>
      <w:ins w:id="257" w:author="Ben.Williams" w:date="2023-09-22T08:01:00Z">
        <w:r w:rsidR="00F418FF">
          <w:t xml:space="preserve">Uncertainty scenarios are described in Table 1. </w:t>
        </w:r>
        <w:r w:rsidR="00F418FF">
          <w:rPr>
            <w:rStyle w:val="CommentReference"/>
            <w:iCs w:val="0"/>
          </w:rPr>
          <w:commentReference w:id="258"/>
        </w:r>
      </w:ins>
      <w:commentRangeStart w:id="259"/>
      <w:del w:id="260" w:author="Ben.Williams" w:date="2023-09-22T08:01:00Z">
        <w:r w:rsidDel="00F418FF">
          <w:delText xml:space="preserve">‘Base’ refers to the case that includes no additional sources of uncertainty, ‘AE’ is the case when ageing error is included, ‘GV’ is the case when growth variability is included, and ‘AE &amp; GV’ is the case when both ageing error and growth variability is included. </w:delText>
        </w:r>
        <w:commentRangeEnd w:id="259"/>
        <w:r w:rsidDel="00F418FF">
          <w:rPr>
            <w:rStyle w:val="CommentReference"/>
            <w:iCs w:val="0"/>
          </w:rPr>
          <w:commentReference w:id="259"/>
        </w:r>
      </w:del>
      <w:r>
        <w:t>The boxplots shows the median (solid line), 25% - 75% percentile range (box limits, also called the inter-quartile range), and 1.5 times the inter-quartile range (whiskers).</w:t>
      </w:r>
    </w:p>
    <w:p w14:paraId="0CA2359C" w14:textId="03A7FF93" w:rsidR="006C22B7" w:rsidRDefault="00C4318E" w:rsidP="006C22B7">
      <w:pPr>
        <w:pStyle w:val="ImageCaption"/>
      </w:pPr>
      <w:r w:rsidRPr="00C4318E">
        <w:rPr>
          <w:noProof/>
        </w:rPr>
        <w:lastRenderedPageBreak/>
        <w:drawing>
          <wp:inline distT="0" distB="0" distL="0" distR="0" wp14:anchorId="4CEFA0B0" wp14:editId="117777F6">
            <wp:extent cx="5943600" cy="4572000"/>
            <wp:effectExtent l="0" t="0" r="0" b="0"/>
            <wp:docPr id="8" name="Picture 8" descr="C:\AA - PH Stuff\Pubs\iss_error\figs\bin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bin_is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45EF65EE" w14:textId="4B536D40" w:rsidR="006C22B7" w:rsidRDefault="006C22B7" w:rsidP="006C22B7">
      <w:pPr>
        <w:pStyle w:val="ImageCaption"/>
      </w:pPr>
      <w:r>
        <w:t>Figure 4: Boxplot of annual age composition input sample size (top row) and relative age composition input sample size (bottom row) aggregated by species type across uncertainty scenarios within each length bin treatment (</w:t>
      </w:r>
      <w:r w:rsidR="00C4318E">
        <w:t>shown for total age composition expanded using annual growth data</w:t>
      </w:r>
      <w:r>
        <w:t xml:space="preserve">). </w:t>
      </w:r>
      <w:ins w:id="261" w:author="Ben.Williams" w:date="2023-09-22T08:01:00Z">
        <w:r w:rsidR="00F418FF">
          <w:t xml:space="preserve">Uncertainty scenarios are described in Table 1. </w:t>
        </w:r>
        <w:r w:rsidR="00F418FF">
          <w:rPr>
            <w:rStyle w:val="CommentReference"/>
            <w:iCs w:val="0"/>
          </w:rPr>
          <w:commentReference w:id="262"/>
        </w:r>
      </w:ins>
      <w:commentRangeStart w:id="263"/>
      <w:del w:id="264" w:author="Ben.Williams" w:date="2023-09-22T08:01:00Z">
        <w:r w:rsidDel="00F418FF">
          <w:delText xml:space="preserve">‘Base’ refers to the case that includes no additional sources of uncertainty, ‘AE’ is the case when ageing error is included, ‘GV’ is the case when growth variability is included, and ‘AE &amp; GV’ is the case when both ageing error and growth variability is included. </w:delText>
        </w:r>
        <w:commentRangeEnd w:id="263"/>
        <w:r w:rsidDel="00F418FF">
          <w:rPr>
            <w:rStyle w:val="CommentReference"/>
            <w:iCs w:val="0"/>
          </w:rPr>
          <w:commentReference w:id="263"/>
        </w:r>
      </w:del>
      <w:r>
        <w:t>The boxplots shows the median (solid line), 25% - 75% percentile range (box limits, also called the inter-quartile range), and 1.5 times the inter-quartile range (whiskers).</w:t>
      </w:r>
    </w:p>
    <w:p w14:paraId="0C264783" w14:textId="77777777" w:rsidR="006C22B7" w:rsidRDefault="006C22B7" w:rsidP="006C22B7">
      <w:pPr>
        <w:pStyle w:val="ImageCaption"/>
      </w:pPr>
      <w:r w:rsidRPr="00402704">
        <w:rPr>
          <w:noProof/>
        </w:rPr>
        <w:lastRenderedPageBreak/>
        <w:drawing>
          <wp:inline distT="0" distB="0" distL="0" distR="0" wp14:anchorId="09610682" wp14:editId="6A4351B0">
            <wp:extent cx="5943600" cy="4567608"/>
            <wp:effectExtent l="0" t="0" r="0" b="4445"/>
            <wp:docPr id="4" name="Picture 4" descr="C:\AA - PH Stuff\Pubs\iss_error\figs\prepost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prepost_is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33921D38" w14:textId="4FBC9B1D" w:rsidR="006C22B7" w:rsidRDefault="006C22B7" w:rsidP="006C22B7">
      <w:pPr>
        <w:pStyle w:val="ImageCaption"/>
      </w:pPr>
      <w:r>
        <w:t>Figure 5: Boxplot of annual age composition input sample size (top row) and relative age composition input sample size (bottom row) for the selected example species type stocks across uncertainty scenarios within each aggregation treatment (</w:t>
      </w:r>
      <w:r w:rsidR="00C4318E">
        <w:t>shown for total age composition expanded using annual growth data and 1 cm length bins</w:t>
      </w:r>
      <w:r>
        <w:t xml:space="preserve">). </w:t>
      </w:r>
      <w:ins w:id="265" w:author="Ben.Williams" w:date="2023-09-22T08:01:00Z">
        <w:r w:rsidR="00F418FF">
          <w:t xml:space="preserve">Uncertainty scenarios are described in Table 1. </w:t>
        </w:r>
        <w:r w:rsidR="00F418FF">
          <w:rPr>
            <w:rStyle w:val="CommentReference"/>
            <w:iCs w:val="0"/>
          </w:rPr>
          <w:commentReference w:id="266"/>
        </w:r>
      </w:ins>
      <w:commentRangeStart w:id="267"/>
      <w:del w:id="268" w:author="Ben.Williams" w:date="2023-09-22T08:00:00Z">
        <w:r w:rsidDel="00F418FF">
          <w:delText xml:space="preserve">‘Base’ refers to the case that includes no additional sources of uncertainty, ‘AE’ is the case when ageing error is included, ‘GV’ is the case when growth variability is included, and ‘AE &amp; GV’ is the case when both ageing error and growth variability is included. </w:delText>
        </w:r>
        <w:commentRangeEnd w:id="267"/>
        <w:r w:rsidDel="00F418FF">
          <w:rPr>
            <w:rStyle w:val="CommentReference"/>
            <w:iCs w:val="0"/>
          </w:rPr>
          <w:commentReference w:id="267"/>
        </w:r>
      </w:del>
      <w:r>
        <w:t>The boxplots shows the median (solid line), 25% - 75% percentile range (box limits, also called the inter-quartile range), and 1.5 times the inter-quartile range (whiskers).</w:t>
      </w:r>
    </w:p>
    <w:p w14:paraId="4637FB3D" w14:textId="77777777" w:rsidR="00AB6B9B" w:rsidRDefault="00AB6B9B" w:rsidP="00AB6B9B">
      <w:pPr>
        <w:pStyle w:val="ImageCaption"/>
      </w:pPr>
      <w:r w:rsidRPr="00382586">
        <w:rPr>
          <w:noProof/>
        </w:rPr>
        <w:lastRenderedPageBreak/>
        <w:drawing>
          <wp:inline distT="0" distB="0" distL="0" distR="0" wp14:anchorId="6E9FC616" wp14:editId="027F3135">
            <wp:extent cx="5943600" cy="7308173"/>
            <wp:effectExtent l="0" t="0" r="0" b="7620"/>
            <wp:docPr id="14" name="Picture 14" descr="C:\AA - PH Stuff\Pubs\iss_error\figs\caal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A - PH Stuff\Pubs\iss_error\figs\caal_is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7308173"/>
                    </a:xfrm>
                    <a:prstGeom prst="rect">
                      <a:avLst/>
                    </a:prstGeom>
                    <a:noFill/>
                    <a:ln>
                      <a:noFill/>
                    </a:ln>
                  </pic:spPr>
                </pic:pic>
              </a:graphicData>
            </a:graphic>
          </wp:inline>
        </w:drawing>
      </w:r>
    </w:p>
    <w:p w14:paraId="6CAE1D1D" w14:textId="7A29D528" w:rsidR="00AB6B9B" w:rsidRDefault="00AB6B9B" w:rsidP="00AB6B9B">
      <w:pPr>
        <w:pStyle w:val="ImageCaption"/>
      </w:pPr>
      <w:r>
        <w:t xml:space="preserve">Figure 6: Boxplot of annual age composition and conditional age-at-length input sample size (top two rows) and relative age composition and conditional age-at-length input sample size (bottom two rows) for the </w:t>
      </w:r>
      <w:del w:id="269" w:author="Ben.Williams" w:date="2023-09-22T08:05:00Z">
        <w:r w:rsidDel="00CE60BA">
          <w:delText xml:space="preserve">selected </w:delText>
        </w:r>
      </w:del>
      <w:r>
        <w:t xml:space="preserve">example species type stocks across uncertainty scenarios </w:t>
      </w:r>
      <w:del w:id="270" w:author="Ben.Williams" w:date="2023-09-22T08:06:00Z">
        <w:r w:rsidDel="00CE60BA">
          <w:delText xml:space="preserve">within </w:delText>
        </w:r>
      </w:del>
      <w:ins w:id="271" w:author="Ben.Williams" w:date="2023-09-22T08:06:00Z">
        <w:r w:rsidR="00CE60BA">
          <w:t xml:space="preserve">by </w:t>
        </w:r>
      </w:ins>
      <w:r>
        <w:t xml:space="preserve">sex </w:t>
      </w:r>
      <w:r>
        <w:lastRenderedPageBreak/>
        <w:t xml:space="preserve">category (using annual growth data and 1 cm length bins). </w:t>
      </w:r>
      <w:ins w:id="272" w:author="Ben.Williams" w:date="2023-09-22T08:01:00Z">
        <w:r w:rsidR="00F418FF">
          <w:t xml:space="preserve">Uncertainty scenarios are described in Table 1. </w:t>
        </w:r>
        <w:r w:rsidR="00F418FF">
          <w:rPr>
            <w:rStyle w:val="CommentReference"/>
            <w:iCs w:val="0"/>
          </w:rPr>
          <w:commentReference w:id="273"/>
        </w:r>
      </w:ins>
      <w:commentRangeStart w:id="274"/>
      <w:del w:id="275" w:author="Ben.Williams" w:date="2023-09-22T08:00:00Z">
        <w:r w:rsidDel="00F418FF">
          <w:delText xml:space="preserve">‘Base’ refers to the case that includes no additional sources of uncertainty, ‘AE’ is the case when ageing error is included, ‘GV’ is the case when growth variability is included, and ‘AE &amp; GV’ is the case when both ageing error and growth variability is included. </w:delText>
        </w:r>
        <w:commentRangeEnd w:id="274"/>
        <w:r w:rsidDel="00F418FF">
          <w:rPr>
            <w:rStyle w:val="CommentReference"/>
            <w:iCs w:val="0"/>
          </w:rPr>
          <w:commentReference w:id="274"/>
        </w:r>
      </w:del>
      <w:r>
        <w:t>The boxplots shows the median (solid line), 25% - 75% percentile range (box limits, also called the inter-quartile range), and 1.5 times the inter-quartile range (whiskers).</w:t>
      </w:r>
    </w:p>
    <w:p w14:paraId="3DC43C3A" w14:textId="77777777" w:rsidR="006C22B7" w:rsidRDefault="006C22B7" w:rsidP="006C22B7">
      <w:pPr>
        <w:pStyle w:val="ImageCaption"/>
      </w:pPr>
    </w:p>
    <w:p w14:paraId="2C475B8E" w14:textId="77777777" w:rsidR="006C22B7" w:rsidRDefault="006C22B7" w:rsidP="006C22B7">
      <w:pPr>
        <w:pStyle w:val="ImageCaption"/>
      </w:pPr>
    </w:p>
    <w:p w14:paraId="4890324C" w14:textId="77777777" w:rsidR="006C22B7" w:rsidRDefault="006C22B7" w:rsidP="006C22B7">
      <w:r w:rsidRPr="002640B0">
        <w:rPr>
          <w:noProof/>
        </w:rPr>
        <w:lastRenderedPageBreak/>
        <w:drawing>
          <wp:inline distT="0" distB="0" distL="0" distR="0" wp14:anchorId="7D749D4E" wp14:editId="7DC3BE68">
            <wp:extent cx="5943600" cy="6394651"/>
            <wp:effectExtent l="0" t="0" r="0" b="6350"/>
            <wp:docPr id="11" name="Picture 11" descr="C:\AA - PH Stuff\Pubs\iss_error\figs\iss_vs_n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A - PH Stuff\Pubs\iss_error\figs\iss_vs_ns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6394651"/>
                    </a:xfrm>
                    <a:prstGeom prst="rect">
                      <a:avLst/>
                    </a:prstGeom>
                    <a:noFill/>
                    <a:ln>
                      <a:noFill/>
                    </a:ln>
                  </pic:spPr>
                </pic:pic>
              </a:graphicData>
            </a:graphic>
          </wp:inline>
        </w:drawing>
      </w:r>
    </w:p>
    <w:p w14:paraId="5EE67409" w14:textId="13C81C62" w:rsidR="006C22B7" w:rsidRDefault="006C22B7" w:rsidP="006C22B7">
      <w:pPr>
        <w:pStyle w:val="ImageCaption"/>
      </w:pPr>
      <w:r>
        <w:t xml:space="preserve">Figure 7: Age composition input sample size per age sample compared to the number of ages sampled (top panels) and across uncertainty scenarios (bottom panels) aggregated by species types. </w:t>
      </w:r>
      <w:ins w:id="276" w:author="Ben.Williams" w:date="2023-09-22T08:02:00Z">
        <w:r w:rsidR="00F418FF">
          <w:t xml:space="preserve">Uncertainty scenarios are described in Table 1. </w:t>
        </w:r>
        <w:r w:rsidR="00F418FF">
          <w:rPr>
            <w:rStyle w:val="CommentReference"/>
            <w:iCs w:val="0"/>
          </w:rPr>
          <w:commentReference w:id="277"/>
        </w:r>
      </w:ins>
      <w:commentRangeStart w:id="278"/>
      <w:del w:id="279" w:author="Ben.Williams" w:date="2023-09-22T08:00:00Z">
        <w:r w:rsidDel="00F418FF">
          <w:delText xml:space="preserve">‘Base’ refers to the case that includes no additional sources of uncertainty, ‘AE’ is the case when ageing error is included, ‘GV’ is the case when growth variability is included, and ‘AE &amp; GV’ is the case when both ageing error and growth variability is included. </w:delText>
        </w:r>
        <w:commentRangeEnd w:id="278"/>
        <w:r w:rsidDel="00F418FF">
          <w:rPr>
            <w:rStyle w:val="CommentReference"/>
            <w:iCs w:val="0"/>
          </w:rPr>
          <w:commentReference w:id="278"/>
        </w:r>
      </w:del>
      <w:r>
        <w:t xml:space="preserve">Linear relationships are shown in the top panels, along with the </w:t>
      </w:r>
      <w:r>
        <w:rPr>
          <w:i/>
        </w:rPr>
        <w:t>R</w:t>
      </w:r>
      <w:r w:rsidRPr="002640B0">
        <w:rPr>
          <w:vertAlign w:val="superscript"/>
        </w:rPr>
        <w:t>2</w:t>
      </w:r>
      <w:r w:rsidRPr="002640B0">
        <w:t xml:space="preserve"> </w:t>
      </w:r>
      <w:r>
        <w:lastRenderedPageBreak/>
        <w:t>values, for each uncertainty scenario</w:t>
      </w:r>
      <w:ins w:id="280" w:author="Ben.Williams" w:date="2023-09-22T08:17:00Z">
        <w:r w:rsidR="00D3511B">
          <w:t xml:space="preserve"> (color)</w:t>
        </w:r>
      </w:ins>
      <w:r>
        <w:t>.</w:t>
      </w:r>
      <w:r w:rsidRPr="002640B0">
        <w:t xml:space="preserve"> </w:t>
      </w:r>
      <w:r>
        <w:t>The boxplots in the bottom panels shows the median (solid line), 25% - 75% percentile range (box limits, also called the inter-quartile range), and 1.5 times the inter-quartile range (whiskers).</w:t>
      </w:r>
    </w:p>
    <w:p w14:paraId="265DDC77" w14:textId="77777777" w:rsidR="001004FF" w:rsidRDefault="001004FF" w:rsidP="001004FF">
      <w:pPr>
        <w:pStyle w:val="ImageCaption"/>
      </w:pPr>
      <w:r w:rsidRPr="00D95A66">
        <w:rPr>
          <w:noProof/>
        </w:rPr>
        <w:drawing>
          <wp:inline distT="0" distB="0" distL="0" distR="0" wp14:anchorId="0F58D53A" wp14:editId="5DF8CED6">
            <wp:extent cx="5943600" cy="6400800"/>
            <wp:effectExtent l="0" t="0" r="0" b="0"/>
            <wp:docPr id="3" name="Picture 3" descr="C:\AA - PH Stuff\Pubs\iss_error\figs\iss_vs_nss_h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iss_vs_nss_hl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p>
    <w:p w14:paraId="79DF875C" w14:textId="55161B42" w:rsidR="001004FF" w:rsidRDefault="001004FF" w:rsidP="001004FF">
      <w:pPr>
        <w:pStyle w:val="ImageCaption"/>
      </w:pPr>
      <w:r>
        <w:t xml:space="preserve">Figure 8: Age composition input sample size per sampled haul compared to the number of age samples per sampled haul (top panels) and across uncertainty scenarios (bottom panels) aggregated by species types. </w:t>
      </w:r>
      <w:ins w:id="281" w:author="Ben.Williams" w:date="2023-09-22T08:02:00Z">
        <w:r w:rsidR="00F418FF">
          <w:t xml:space="preserve">Uncertainty scenarios are described in Table 1. </w:t>
        </w:r>
        <w:r w:rsidR="00F418FF">
          <w:rPr>
            <w:rStyle w:val="CommentReference"/>
            <w:iCs w:val="0"/>
          </w:rPr>
          <w:commentReference w:id="282"/>
        </w:r>
      </w:ins>
      <w:commentRangeStart w:id="283"/>
      <w:del w:id="284" w:author="Ben.Williams" w:date="2023-09-22T08:02:00Z">
        <w:r w:rsidDel="00F418FF">
          <w:delText xml:space="preserve">‘Base’ refers to the </w:delText>
        </w:r>
        <w:r w:rsidDel="00F418FF">
          <w:lastRenderedPageBreak/>
          <w:delText xml:space="preserve">case that includes no additional sources of uncertainty, ‘AE’ is the case when ageing error is included, ‘GV’ is the case when growth variability is included, and ‘AE &amp; GV’ is the case when both ageing error and growth variability is included. </w:delText>
        </w:r>
        <w:commentRangeEnd w:id="283"/>
        <w:r w:rsidDel="00F418FF">
          <w:rPr>
            <w:rStyle w:val="CommentReference"/>
            <w:iCs w:val="0"/>
          </w:rPr>
          <w:commentReference w:id="283"/>
        </w:r>
      </w:del>
      <w:r>
        <w:t xml:space="preserve">Linear relationships are shown in the top panels, along with the </w:t>
      </w:r>
      <w:r>
        <w:rPr>
          <w:i/>
        </w:rPr>
        <w:t>R</w:t>
      </w:r>
      <w:r w:rsidRPr="002640B0">
        <w:rPr>
          <w:vertAlign w:val="superscript"/>
        </w:rPr>
        <w:t>2</w:t>
      </w:r>
      <w:r w:rsidRPr="002640B0">
        <w:t xml:space="preserve"> </w:t>
      </w:r>
      <w:r>
        <w:t>values, for each uncertainty scenario</w:t>
      </w:r>
      <w:r w:rsidR="00861794">
        <w:t xml:space="preserve"> (</w:t>
      </w:r>
      <w:ins w:id="285" w:author="Ben.Williams" w:date="2023-09-22T08:17:00Z">
        <w:r w:rsidR="00D3511B">
          <w:t xml:space="preserve">color; </w:t>
        </w:r>
      </w:ins>
      <w:r w:rsidR="00861794">
        <w:t>and a dashed 1-1 line is shown for reference)</w:t>
      </w:r>
      <w:r>
        <w:t>.</w:t>
      </w:r>
      <w:r w:rsidRPr="002640B0">
        <w:t xml:space="preserve"> </w:t>
      </w:r>
      <w:r>
        <w:t>The boxplots in the bottom panels show</w:t>
      </w:r>
      <w:del w:id="286" w:author="Ben.Williams" w:date="2023-09-21T20:53:00Z">
        <w:r w:rsidDel="00A30913">
          <w:delText>s</w:delText>
        </w:r>
      </w:del>
      <w:r>
        <w:t xml:space="preserve"> the median (solid line), 25% - 75% percentile range (box limits, also called the inter-quartile range), and 1.5 times the inter-quartile range (whiskers).</w:t>
      </w:r>
    </w:p>
    <w:p w14:paraId="3F1E2ACC" w14:textId="4EE9BE2D" w:rsidR="006C22B7" w:rsidRDefault="008C5491" w:rsidP="006C22B7">
      <w:commentRangeStart w:id="287"/>
      <w:r w:rsidRPr="008C5491">
        <w:rPr>
          <w:noProof/>
        </w:rPr>
        <w:drawing>
          <wp:inline distT="0" distB="0" distL="0" distR="0" wp14:anchorId="1D0D3912" wp14:editId="191D5260">
            <wp:extent cx="5943600" cy="5486400"/>
            <wp:effectExtent l="0" t="0" r="0" b="0"/>
            <wp:docPr id="12" name="Picture 12" descr="C:\AA - PH Stuff\Pubs\iss_error\figs\l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lh_is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commentRangeEnd w:id="287"/>
      <w:r w:rsidR="00A30913">
        <w:rPr>
          <w:rStyle w:val="CommentReference"/>
        </w:rPr>
        <w:commentReference w:id="287"/>
      </w:r>
    </w:p>
    <w:p w14:paraId="035CBAEA" w14:textId="4FFAE36D" w:rsidR="006C22B7" w:rsidRDefault="001004FF" w:rsidP="006C22B7">
      <w:pPr>
        <w:pStyle w:val="ImageCaption"/>
      </w:pPr>
      <w:r>
        <w:t>Figure 9</w:t>
      </w:r>
      <w:r w:rsidR="006C22B7">
        <w:t xml:space="preserve">: Relative age composition input sample size when including ageing error (‘AE’) or growth variability (‘GV’) compared to </w:t>
      </w:r>
      <w:r w:rsidR="008C5491">
        <w:t xml:space="preserve">longevity (as indicated by </w:t>
      </w:r>
      <w:r w:rsidR="006C22B7">
        <w:t>age range</w:t>
      </w:r>
      <w:r w:rsidR="008C5491">
        <w:t>)</w:t>
      </w:r>
      <w:r w:rsidR="006C22B7">
        <w:t xml:space="preserve"> and </w:t>
      </w:r>
      <w:r w:rsidR="008C5491">
        <w:t xml:space="preserve">growth (as </w:t>
      </w:r>
      <w:r w:rsidR="008C5491">
        <w:lastRenderedPageBreak/>
        <w:t xml:space="preserve">indicated by length range, </w:t>
      </w:r>
      <w:r w:rsidR="006C22B7">
        <w:t>top panels) and when including both ageing error and growth variability (‘AE &amp; GV’</w:t>
      </w:r>
      <w:r w:rsidR="00B80F91">
        <w:t>, bottom panel, with the whiskers indicating the 95% confidence intervals</w:t>
      </w:r>
      <w:r w:rsidR="006C22B7">
        <w:t>) acr</w:t>
      </w:r>
      <w:r w:rsidR="00B80F91">
        <w:t xml:space="preserve">oss the species types </w:t>
      </w:r>
      <w:ins w:id="288" w:author="Ben.Williams" w:date="2023-09-22T08:22:00Z">
        <w:r w:rsidR="00B3706B">
          <w:t xml:space="preserve">(colors) </w:t>
        </w:r>
      </w:ins>
      <w:r w:rsidR="00B80F91">
        <w:t xml:space="preserve">evaluated. </w:t>
      </w:r>
      <w:r w:rsidR="006C22B7">
        <w:t>For illustration</w:t>
      </w:r>
      <w:r w:rsidR="00B80F91">
        <w:t xml:space="preserve"> of trends</w:t>
      </w:r>
      <w:r w:rsidR="006C22B7">
        <w:t>, linear relationships for each species type are shown in the top panels.</w:t>
      </w:r>
    </w:p>
    <w:p w14:paraId="66284BB3" w14:textId="0C89006E" w:rsidR="00927AF5" w:rsidRDefault="00927AF5" w:rsidP="006C22B7">
      <w:pPr>
        <w:pStyle w:val="Heading1"/>
      </w:pPr>
      <w:bookmarkStart w:id="289" w:name="tab:species-samples"/>
      <w:bookmarkStart w:id="290" w:name="fig:bs-flows"/>
      <w:bookmarkStart w:id="291" w:name="fig:iss-plot"/>
      <w:bookmarkStart w:id="292" w:name="fig:prop-iss"/>
      <w:bookmarkStart w:id="293" w:name="fig:iss-nss-hls"/>
      <w:bookmarkStart w:id="294" w:name="fig:ae-gv-stats"/>
      <w:bookmarkEnd w:id="246"/>
      <w:bookmarkEnd w:id="289"/>
      <w:bookmarkEnd w:id="290"/>
      <w:bookmarkEnd w:id="291"/>
      <w:bookmarkEnd w:id="292"/>
      <w:bookmarkEnd w:id="293"/>
      <w:bookmarkEnd w:id="294"/>
    </w:p>
    <w:sectPr w:rsidR="00927AF5" w:rsidSect="008E67EC">
      <w:footerReference w:type="default" r:id="rId4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Ben.Williams" w:date="2023-09-22T05:19:00Z" w:initials="B">
    <w:p w14:paraId="059F3D81" w14:textId="33F2AD75" w:rsidR="008A6338" w:rsidRDefault="008A6338">
      <w:pPr>
        <w:pStyle w:val="CommentText"/>
      </w:pPr>
      <w:r>
        <w:rPr>
          <w:rStyle w:val="CommentReference"/>
        </w:rPr>
        <w:annotationRef/>
      </w:r>
      <w:r>
        <w:t>Not sure if needed?</w:t>
      </w:r>
    </w:p>
  </w:comment>
  <w:comment w:id="44" w:author="Pete.Hulson" w:date="2023-09-19T12:44:00Z" w:initials="P">
    <w:p w14:paraId="2E5858F6" w14:textId="7C33486D" w:rsidR="00444C20" w:rsidRDefault="00444C20">
      <w:pPr>
        <w:pStyle w:val="CommentText"/>
      </w:pPr>
      <w:r>
        <w:rPr>
          <w:rStyle w:val="CommentReference"/>
        </w:rPr>
        <w:annotationRef/>
      </w:r>
      <w:r>
        <w:t>Ben – you think this would suffice, or should we adjust fig 1 to include CAAL?</w:t>
      </w:r>
      <w:r w:rsidR="0054293C">
        <w:t xml:space="preserve"> I think this is okay.</w:t>
      </w:r>
    </w:p>
  </w:comment>
  <w:comment w:id="46" w:author="Ben.Williams" w:date="2023-09-22T05:50:00Z" w:initials="B">
    <w:p w14:paraId="76AE1978" w14:textId="37DB9726" w:rsidR="0054293C" w:rsidRDefault="0054293C">
      <w:pPr>
        <w:pStyle w:val="CommentText"/>
      </w:pPr>
      <w:r>
        <w:rPr>
          <w:rStyle w:val="CommentReference"/>
        </w:rPr>
        <w:annotationRef/>
      </w:r>
      <w:r>
        <w:t>Just changing to align w/what happens in the flowchart</w:t>
      </w:r>
    </w:p>
  </w:comment>
  <w:comment w:id="57" w:author="Ben.Williams" w:date="2023-09-22T05:56:00Z" w:initials="B">
    <w:p w14:paraId="39C44CB2" w14:textId="2FFC9288" w:rsidR="00285BB6" w:rsidRDefault="00285BB6">
      <w:pPr>
        <w:pStyle w:val="CommentText"/>
      </w:pPr>
      <w:r>
        <w:rPr>
          <w:rStyle w:val="CommentReference"/>
        </w:rPr>
        <w:annotationRef/>
      </w:r>
      <w:r>
        <w:t>Arithmetic?</w:t>
      </w:r>
    </w:p>
  </w:comment>
  <w:comment w:id="66" w:author="Ben.Williams" w:date="2023-09-22T06:15:00Z" w:initials="B">
    <w:p w14:paraId="526BEF53" w14:textId="1C64A85F" w:rsidR="00AA46CA" w:rsidRDefault="00AA46CA">
      <w:pPr>
        <w:pStyle w:val="CommentText"/>
      </w:pPr>
      <w:r>
        <w:rPr>
          <w:rStyle w:val="CommentReference"/>
        </w:rPr>
        <w:annotationRef/>
      </w:r>
      <w:r>
        <w:t>This gets confusing when the figure also has relative age comp iss on it</w:t>
      </w:r>
    </w:p>
  </w:comment>
  <w:comment w:id="198" w:author="Pete.Hulson" w:date="2023-09-21T06:26:00Z" w:initials="P">
    <w:p w14:paraId="64867A4D" w14:textId="546181C0" w:rsidR="00444C20" w:rsidRDefault="00444C20">
      <w:pPr>
        <w:pStyle w:val="CommentText"/>
      </w:pPr>
      <w:r>
        <w:rPr>
          <w:rStyle w:val="CommentReference"/>
        </w:rPr>
        <w:annotationRef/>
      </w:r>
      <w:r>
        <w:t>Insert ref</w:t>
      </w:r>
    </w:p>
  </w:comment>
  <w:comment w:id="253" w:author="Pete.Hulson" w:date="2023-09-19T13:25:00Z" w:initials="P">
    <w:p w14:paraId="6F14E858" w14:textId="77777777" w:rsidR="00444C20" w:rsidRDefault="00444C20" w:rsidP="006C22B7">
      <w:pPr>
        <w:pStyle w:val="CommentText"/>
      </w:pPr>
      <w:r>
        <w:rPr>
          <w:rStyle w:val="CommentReference"/>
        </w:rPr>
        <w:annotationRef/>
      </w:r>
      <w:r>
        <w:t>With the addition of table 2, do we need this?</w:t>
      </w:r>
    </w:p>
  </w:comment>
  <w:comment w:id="254" w:author="Ben.Williams" w:date="2023-09-22T06:07:00Z" w:initials="B">
    <w:p w14:paraId="59F17C74" w14:textId="36FB3E8B" w:rsidR="00436052" w:rsidRDefault="00436052">
      <w:pPr>
        <w:pStyle w:val="CommentText"/>
      </w:pPr>
      <w:r>
        <w:rPr>
          <w:rStyle w:val="CommentReference"/>
        </w:rPr>
        <w:annotationRef/>
      </w:r>
      <w:r>
        <w:t>Let’s drop it</w:t>
      </w:r>
    </w:p>
  </w:comment>
  <w:comment w:id="258" w:author="Ben.Williams" w:date="2023-09-22T06:07:00Z" w:initials="B">
    <w:p w14:paraId="2D40585C" w14:textId="77777777" w:rsidR="00F418FF" w:rsidRDefault="00F418FF" w:rsidP="00F418FF">
      <w:pPr>
        <w:pStyle w:val="CommentText"/>
      </w:pPr>
      <w:r>
        <w:rPr>
          <w:rStyle w:val="CommentReference"/>
        </w:rPr>
        <w:annotationRef/>
      </w:r>
      <w:r>
        <w:t>Let’s drop it</w:t>
      </w:r>
    </w:p>
  </w:comment>
  <w:comment w:id="259" w:author="Pete.Hulson" w:date="2023-09-19T13:25:00Z" w:initials="P">
    <w:p w14:paraId="1022673E" w14:textId="77777777" w:rsidR="00444C20" w:rsidRDefault="00444C20" w:rsidP="006C22B7">
      <w:pPr>
        <w:pStyle w:val="CommentText"/>
      </w:pPr>
      <w:r>
        <w:rPr>
          <w:rStyle w:val="CommentReference"/>
        </w:rPr>
        <w:annotationRef/>
      </w:r>
      <w:r>
        <w:t>With the addition of table 2, do we need this?</w:t>
      </w:r>
    </w:p>
  </w:comment>
  <w:comment w:id="262" w:author="Ben.Williams" w:date="2023-09-22T06:07:00Z" w:initials="B">
    <w:p w14:paraId="5A9315DA" w14:textId="77777777" w:rsidR="00F418FF" w:rsidRDefault="00F418FF" w:rsidP="00F418FF">
      <w:pPr>
        <w:pStyle w:val="CommentText"/>
      </w:pPr>
      <w:r>
        <w:rPr>
          <w:rStyle w:val="CommentReference"/>
        </w:rPr>
        <w:annotationRef/>
      </w:r>
      <w:r>
        <w:t>Let’s drop it</w:t>
      </w:r>
    </w:p>
  </w:comment>
  <w:comment w:id="263" w:author="Pete.Hulson" w:date="2023-09-19T13:25:00Z" w:initials="P">
    <w:p w14:paraId="12DF5EF6" w14:textId="77777777" w:rsidR="00444C20" w:rsidRDefault="00444C20" w:rsidP="006C22B7">
      <w:pPr>
        <w:pStyle w:val="CommentText"/>
      </w:pPr>
      <w:r>
        <w:rPr>
          <w:rStyle w:val="CommentReference"/>
        </w:rPr>
        <w:annotationRef/>
      </w:r>
      <w:r>
        <w:t>With the addition of table 2, do we need this?</w:t>
      </w:r>
    </w:p>
  </w:comment>
  <w:comment w:id="266" w:author="Ben.Williams" w:date="2023-09-22T06:07:00Z" w:initials="B">
    <w:p w14:paraId="11978E44" w14:textId="77777777" w:rsidR="00F418FF" w:rsidRDefault="00F418FF" w:rsidP="00F418FF">
      <w:pPr>
        <w:pStyle w:val="CommentText"/>
      </w:pPr>
      <w:r>
        <w:rPr>
          <w:rStyle w:val="CommentReference"/>
        </w:rPr>
        <w:annotationRef/>
      </w:r>
      <w:r>
        <w:t>Let’s drop it</w:t>
      </w:r>
    </w:p>
  </w:comment>
  <w:comment w:id="267" w:author="Pete.Hulson" w:date="2023-09-19T13:25:00Z" w:initials="P">
    <w:p w14:paraId="1E4AC801" w14:textId="77777777" w:rsidR="00444C20" w:rsidRDefault="00444C20" w:rsidP="006C22B7">
      <w:pPr>
        <w:pStyle w:val="CommentText"/>
      </w:pPr>
      <w:r>
        <w:rPr>
          <w:rStyle w:val="CommentReference"/>
        </w:rPr>
        <w:annotationRef/>
      </w:r>
      <w:r>
        <w:t>With the addition of table 2, do we need this?</w:t>
      </w:r>
    </w:p>
  </w:comment>
  <w:comment w:id="273" w:author="Ben.Williams" w:date="2023-09-22T06:07:00Z" w:initials="B">
    <w:p w14:paraId="03E43963" w14:textId="77777777" w:rsidR="00F418FF" w:rsidRDefault="00F418FF" w:rsidP="00F418FF">
      <w:pPr>
        <w:pStyle w:val="CommentText"/>
      </w:pPr>
      <w:r>
        <w:rPr>
          <w:rStyle w:val="CommentReference"/>
        </w:rPr>
        <w:annotationRef/>
      </w:r>
      <w:r>
        <w:t>Let’s drop it</w:t>
      </w:r>
    </w:p>
  </w:comment>
  <w:comment w:id="274" w:author="Pete.Hulson" w:date="2023-09-19T13:25:00Z" w:initials="P">
    <w:p w14:paraId="648F716E" w14:textId="77777777" w:rsidR="00444C20" w:rsidRDefault="00444C20" w:rsidP="00AB6B9B">
      <w:pPr>
        <w:pStyle w:val="CommentText"/>
      </w:pPr>
      <w:r>
        <w:rPr>
          <w:rStyle w:val="CommentReference"/>
        </w:rPr>
        <w:annotationRef/>
      </w:r>
      <w:r>
        <w:t>With the addition of table 2, do we need this?</w:t>
      </w:r>
    </w:p>
  </w:comment>
  <w:comment w:id="277" w:author="Ben.Williams" w:date="2023-09-22T06:07:00Z" w:initials="B">
    <w:p w14:paraId="0543A142" w14:textId="77777777" w:rsidR="00F418FF" w:rsidRDefault="00F418FF" w:rsidP="00F418FF">
      <w:pPr>
        <w:pStyle w:val="CommentText"/>
      </w:pPr>
      <w:r>
        <w:rPr>
          <w:rStyle w:val="CommentReference"/>
        </w:rPr>
        <w:annotationRef/>
      </w:r>
      <w:r>
        <w:t>Let’s drop it</w:t>
      </w:r>
    </w:p>
  </w:comment>
  <w:comment w:id="278" w:author="Pete.Hulson" w:date="2023-09-19T13:25:00Z" w:initials="P">
    <w:p w14:paraId="0FA04D6F" w14:textId="77777777" w:rsidR="00444C20" w:rsidRDefault="00444C20" w:rsidP="006C22B7">
      <w:pPr>
        <w:pStyle w:val="CommentText"/>
      </w:pPr>
      <w:r>
        <w:rPr>
          <w:rStyle w:val="CommentReference"/>
        </w:rPr>
        <w:annotationRef/>
      </w:r>
      <w:r>
        <w:t>With the addition of table 2, do we need this?</w:t>
      </w:r>
    </w:p>
  </w:comment>
  <w:comment w:id="282" w:author="Ben.Williams" w:date="2023-09-22T06:07:00Z" w:initials="B">
    <w:p w14:paraId="5DE38B41" w14:textId="77777777" w:rsidR="00F418FF" w:rsidRDefault="00F418FF" w:rsidP="00F418FF">
      <w:pPr>
        <w:pStyle w:val="CommentText"/>
      </w:pPr>
      <w:r>
        <w:rPr>
          <w:rStyle w:val="CommentReference"/>
        </w:rPr>
        <w:annotationRef/>
      </w:r>
      <w:r>
        <w:t>Let’s drop it</w:t>
      </w:r>
    </w:p>
  </w:comment>
  <w:comment w:id="283" w:author="Pete.Hulson" w:date="2023-09-19T13:25:00Z" w:initials="P">
    <w:p w14:paraId="2D23CD7F" w14:textId="77777777" w:rsidR="00444C20" w:rsidRDefault="00444C20" w:rsidP="001004FF">
      <w:pPr>
        <w:pStyle w:val="CommentText"/>
      </w:pPr>
      <w:r>
        <w:rPr>
          <w:rStyle w:val="CommentReference"/>
        </w:rPr>
        <w:annotationRef/>
      </w:r>
      <w:r>
        <w:t>With the addition of table 2, do we need this?</w:t>
      </w:r>
    </w:p>
  </w:comment>
  <w:comment w:id="287" w:author="Ben.Williams" w:date="2023-09-21T20:52:00Z" w:initials="B">
    <w:p w14:paraId="2935F3F1" w14:textId="64D36D82" w:rsidR="00A30913" w:rsidRDefault="00A30913">
      <w:pPr>
        <w:pStyle w:val="CommentText"/>
      </w:pPr>
      <w:r>
        <w:rPr>
          <w:rStyle w:val="CommentReference"/>
        </w:rPr>
        <w:annotationRef/>
      </w:r>
      <w:r>
        <w:t>This lower portion seems like it may be better represented by a point rather than a really wide bar?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9F3D81" w15:done="0"/>
  <w15:commentEx w15:paraId="2E5858F6" w15:done="0"/>
  <w15:commentEx w15:paraId="76AE1978" w15:done="0"/>
  <w15:commentEx w15:paraId="39C44CB2" w15:done="0"/>
  <w15:commentEx w15:paraId="526BEF53" w15:done="0"/>
  <w15:commentEx w15:paraId="64867A4D" w15:done="0"/>
  <w15:commentEx w15:paraId="6F14E858" w15:done="0"/>
  <w15:commentEx w15:paraId="59F17C74" w15:paraIdParent="6F14E858" w15:done="0"/>
  <w15:commentEx w15:paraId="2D40585C" w15:paraIdParent="59F17C74" w15:done="0"/>
  <w15:commentEx w15:paraId="1022673E" w15:done="0"/>
  <w15:commentEx w15:paraId="5A9315DA" w15:paraIdParent="1022673E" w15:done="0"/>
  <w15:commentEx w15:paraId="12DF5EF6" w15:done="0"/>
  <w15:commentEx w15:paraId="11978E44" w15:paraIdParent="12DF5EF6" w15:done="0"/>
  <w15:commentEx w15:paraId="1E4AC801" w15:done="0"/>
  <w15:commentEx w15:paraId="03E43963" w15:paraIdParent="1E4AC801" w15:done="0"/>
  <w15:commentEx w15:paraId="648F716E" w15:done="0"/>
  <w15:commentEx w15:paraId="0543A142" w15:paraIdParent="648F716E" w15:done="0"/>
  <w15:commentEx w15:paraId="0FA04D6F" w15:done="0"/>
  <w15:commentEx w15:paraId="5DE38B41" w15:paraIdParent="0FA04D6F" w15:done="0"/>
  <w15:commentEx w15:paraId="2D23CD7F" w15:done="0"/>
  <w15:commentEx w15:paraId="2935F3F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75AB7" w14:textId="77777777" w:rsidR="00EF05F8" w:rsidRDefault="00EF05F8">
      <w:pPr>
        <w:spacing w:before="0" w:line="240" w:lineRule="auto"/>
      </w:pPr>
      <w:r>
        <w:separator/>
      </w:r>
    </w:p>
  </w:endnote>
  <w:endnote w:type="continuationSeparator" w:id="0">
    <w:p w14:paraId="7482B800" w14:textId="77777777" w:rsidR="00EF05F8" w:rsidRDefault="00EF05F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0304ACAF" w14:textId="3DB0EDFF" w:rsidR="00444C20" w:rsidRDefault="00444C20">
        <w:pPr>
          <w:pStyle w:val="Footer"/>
          <w:jc w:val="center"/>
        </w:pPr>
        <w:r>
          <w:fldChar w:fldCharType="begin"/>
        </w:r>
        <w:r>
          <w:instrText xml:space="preserve"> PAGE   \* MERGEFORMAT </w:instrText>
        </w:r>
        <w:r>
          <w:fldChar w:fldCharType="separate"/>
        </w:r>
        <w:r w:rsidR="00A9210E">
          <w:rPr>
            <w:noProof/>
          </w:rPr>
          <w:t>1</w:t>
        </w:r>
        <w:r>
          <w:rPr>
            <w:noProof/>
          </w:rPr>
          <w:fldChar w:fldCharType="end"/>
        </w:r>
      </w:p>
    </w:sdtContent>
  </w:sdt>
  <w:p w14:paraId="65615651" w14:textId="77777777" w:rsidR="00444C20" w:rsidRDefault="00444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E961C" w14:textId="77777777" w:rsidR="00EF05F8" w:rsidRDefault="00EF05F8">
      <w:r>
        <w:separator/>
      </w:r>
    </w:p>
  </w:footnote>
  <w:footnote w:type="continuationSeparator" w:id="0">
    <w:p w14:paraId="003D2DC0" w14:textId="77777777" w:rsidR="00EF05F8" w:rsidRDefault="00EF0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7608F4"/>
    <w:multiLevelType w:val="hybridMultilevel"/>
    <w:tmpl w:val="4FD05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417E17"/>
    <w:multiLevelType w:val="hybridMultilevel"/>
    <w:tmpl w:val="22D0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9"/>
  </w:num>
  <w:num w:numId="4">
    <w:abstractNumId w:val="18"/>
  </w:num>
  <w:num w:numId="5">
    <w:abstractNumId w:val="20"/>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Williams">
    <w15:presenceInfo w15:providerId="None" w15:userId="Ben.Williams"/>
  </w15:person>
  <w15:person w15:author="Pete.Hulson">
    <w15:presenceInfo w15:providerId="None" w15:userId="Pete.Hu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F5"/>
    <w:rsid w:val="000545AB"/>
    <w:rsid w:val="00070F8F"/>
    <w:rsid w:val="000D4CFB"/>
    <w:rsid w:val="000E6F4E"/>
    <w:rsid w:val="000F4BCD"/>
    <w:rsid w:val="000F56CD"/>
    <w:rsid w:val="001004FF"/>
    <w:rsid w:val="001628EB"/>
    <w:rsid w:val="00173BC5"/>
    <w:rsid w:val="001C6D67"/>
    <w:rsid w:val="0020681D"/>
    <w:rsid w:val="00212AC2"/>
    <w:rsid w:val="002244F4"/>
    <w:rsid w:val="00243E89"/>
    <w:rsid w:val="00250FB6"/>
    <w:rsid w:val="002679E1"/>
    <w:rsid w:val="00283A1F"/>
    <w:rsid w:val="00285BB6"/>
    <w:rsid w:val="002C556E"/>
    <w:rsid w:val="002D489A"/>
    <w:rsid w:val="0032131D"/>
    <w:rsid w:val="00357E1D"/>
    <w:rsid w:val="00386489"/>
    <w:rsid w:val="003A601A"/>
    <w:rsid w:val="003F07B4"/>
    <w:rsid w:val="003F247D"/>
    <w:rsid w:val="00436052"/>
    <w:rsid w:val="00444C20"/>
    <w:rsid w:val="00451619"/>
    <w:rsid w:val="00471918"/>
    <w:rsid w:val="004905D0"/>
    <w:rsid w:val="004D56CF"/>
    <w:rsid w:val="004E53EE"/>
    <w:rsid w:val="00527E80"/>
    <w:rsid w:val="0054293C"/>
    <w:rsid w:val="00543EEB"/>
    <w:rsid w:val="00570F8B"/>
    <w:rsid w:val="00593BE1"/>
    <w:rsid w:val="005C09D9"/>
    <w:rsid w:val="00602D6C"/>
    <w:rsid w:val="006207AE"/>
    <w:rsid w:val="00631683"/>
    <w:rsid w:val="00636DFD"/>
    <w:rsid w:val="00647040"/>
    <w:rsid w:val="006903FB"/>
    <w:rsid w:val="0069768E"/>
    <w:rsid w:val="006A07DE"/>
    <w:rsid w:val="006B20CD"/>
    <w:rsid w:val="006C22B7"/>
    <w:rsid w:val="00715DC0"/>
    <w:rsid w:val="0072082E"/>
    <w:rsid w:val="007209CD"/>
    <w:rsid w:val="00721E3E"/>
    <w:rsid w:val="0073674A"/>
    <w:rsid w:val="00752474"/>
    <w:rsid w:val="0079087B"/>
    <w:rsid w:val="007B7A8D"/>
    <w:rsid w:val="007F309C"/>
    <w:rsid w:val="00830249"/>
    <w:rsid w:val="00834223"/>
    <w:rsid w:val="00861794"/>
    <w:rsid w:val="008662F8"/>
    <w:rsid w:val="00870307"/>
    <w:rsid w:val="00872D81"/>
    <w:rsid w:val="00873AB6"/>
    <w:rsid w:val="00876914"/>
    <w:rsid w:val="008A6338"/>
    <w:rsid w:val="008C5491"/>
    <w:rsid w:val="008E64DF"/>
    <w:rsid w:val="008E67EC"/>
    <w:rsid w:val="00906D33"/>
    <w:rsid w:val="009277A5"/>
    <w:rsid w:val="00927AF5"/>
    <w:rsid w:val="00927E8C"/>
    <w:rsid w:val="009A3D01"/>
    <w:rsid w:val="009C107F"/>
    <w:rsid w:val="009C4793"/>
    <w:rsid w:val="009E5B43"/>
    <w:rsid w:val="00A30913"/>
    <w:rsid w:val="00A363AD"/>
    <w:rsid w:val="00A7460C"/>
    <w:rsid w:val="00A9210E"/>
    <w:rsid w:val="00AA46CA"/>
    <w:rsid w:val="00AB6B9B"/>
    <w:rsid w:val="00AD4F54"/>
    <w:rsid w:val="00B02E4A"/>
    <w:rsid w:val="00B06478"/>
    <w:rsid w:val="00B3706B"/>
    <w:rsid w:val="00B62957"/>
    <w:rsid w:val="00B71FB0"/>
    <w:rsid w:val="00B80F91"/>
    <w:rsid w:val="00B833FB"/>
    <w:rsid w:val="00C10C2C"/>
    <w:rsid w:val="00C23582"/>
    <w:rsid w:val="00C33DB3"/>
    <w:rsid w:val="00C4318E"/>
    <w:rsid w:val="00C4369F"/>
    <w:rsid w:val="00C47561"/>
    <w:rsid w:val="00C56A70"/>
    <w:rsid w:val="00CB5EA5"/>
    <w:rsid w:val="00CD766E"/>
    <w:rsid w:val="00CE60BA"/>
    <w:rsid w:val="00D06D97"/>
    <w:rsid w:val="00D32E57"/>
    <w:rsid w:val="00D3511B"/>
    <w:rsid w:val="00D815DB"/>
    <w:rsid w:val="00DE3955"/>
    <w:rsid w:val="00E14C5A"/>
    <w:rsid w:val="00E56554"/>
    <w:rsid w:val="00EC0347"/>
    <w:rsid w:val="00EC4666"/>
    <w:rsid w:val="00EF05F8"/>
    <w:rsid w:val="00EF4572"/>
    <w:rsid w:val="00F00867"/>
    <w:rsid w:val="00F3011B"/>
    <w:rsid w:val="00F418FF"/>
    <w:rsid w:val="00F675FF"/>
    <w:rsid w:val="00FA13BF"/>
    <w:rsid w:val="00FE34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F77F"/>
  <w15:docId w15:val="{91809CEE-46B0-41BF-8EF2-3BE5C7B1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 w:type="paragraph" w:styleId="BalloonText">
    <w:name w:val="Balloon Text"/>
    <w:basedOn w:val="Normal"/>
    <w:link w:val="BalloonTextChar"/>
    <w:semiHidden/>
    <w:unhideWhenUsed/>
    <w:rsid w:val="00927E8C"/>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7E8C"/>
    <w:rPr>
      <w:rFonts w:ascii="Segoe UI" w:hAnsi="Segoe UI" w:cs="Segoe UI"/>
      <w:bCs/>
      <w:sz w:val="18"/>
      <w:szCs w:val="18"/>
    </w:rPr>
  </w:style>
  <w:style w:type="character" w:styleId="CommentReference">
    <w:name w:val="annotation reference"/>
    <w:basedOn w:val="DefaultParagraphFont"/>
    <w:semiHidden/>
    <w:unhideWhenUsed/>
    <w:rsid w:val="008E64DF"/>
    <w:rPr>
      <w:sz w:val="16"/>
      <w:szCs w:val="16"/>
    </w:rPr>
  </w:style>
  <w:style w:type="paragraph" w:styleId="CommentText">
    <w:name w:val="annotation text"/>
    <w:basedOn w:val="Normal"/>
    <w:link w:val="CommentTextChar"/>
    <w:semiHidden/>
    <w:unhideWhenUsed/>
    <w:rsid w:val="008E64DF"/>
    <w:pPr>
      <w:spacing w:line="240" w:lineRule="auto"/>
    </w:pPr>
    <w:rPr>
      <w:sz w:val="20"/>
      <w:szCs w:val="20"/>
    </w:rPr>
  </w:style>
  <w:style w:type="character" w:customStyle="1" w:styleId="CommentTextChar">
    <w:name w:val="Comment Text Char"/>
    <w:basedOn w:val="DefaultParagraphFont"/>
    <w:link w:val="CommentText"/>
    <w:semiHidden/>
    <w:rsid w:val="008E64DF"/>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8E64DF"/>
    <w:rPr>
      <w:b/>
    </w:rPr>
  </w:style>
  <w:style w:type="character" w:customStyle="1" w:styleId="CommentSubjectChar">
    <w:name w:val="Comment Subject Char"/>
    <w:basedOn w:val="CommentTextChar"/>
    <w:link w:val="CommentSubject"/>
    <w:semiHidden/>
    <w:rsid w:val="008E64D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enWilliams-NOAA/surveyISS" TargetMode="External"/><Relationship Id="rId18" Type="http://schemas.openxmlformats.org/officeDocument/2006/relationships/hyperlink" Target="https://doi.org/10.1093/icesjms/fsr189" TargetMode="External"/><Relationship Id="rId26" Type="http://schemas.openxmlformats.org/officeDocument/2006/relationships/hyperlink" Target="https://doi.org/10.2307/2532786" TargetMode="External"/><Relationship Id="rId39" Type="http://schemas.openxmlformats.org/officeDocument/2006/relationships/image" Target="media/image3.png"/><Relationship Id="rId21" Type="http://schemas.openxmlformats.org/officeDocument/2006/relationships/hyperlink" Target="https://doi.org/10.1080/00028487.2012.705255" TargetMode="External"/><Relationship Id="rId34" Type="http://schemas.openxmlformats.org/officeDocument/2006/relationships/hyperlink" Target="https://doi.org/10.1139/cjfas-2018-0015" TargetMode="External"/><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fishres.2011.11.005" TargetMode="External"/><Relationship Id="rId29" Type="http://schemas.openxmlformats.org/officeDocument/2006/relationships/hyperlink" Target="https://www.R-project.org/" TargetMode="External"/><Relationship Id="rId11" Type="http://schemas.microsoft.com/office/2011/relationships/commentsExtended" Target="commentsExtended.xml"/><Relationship Id="rId24" Type="http://schemas.openxmlformats.org/officeDocument/2006/relationships/hyperlink" Target="https://doi.org/10.1071/MF04217" TargetMode="External"/><Relationship Id="rId32" Type="http://schemas.openxmlformats.org/officeDocument/2006/relationships/hyperlink" Target="https://doi.org/10.1016/j.fishres.2016.06.018" TargetMode="External"/><Relationship Id="rId37" Type="http://schemas.openxmlformats.org/officeDocument/2006/relationships/image" Target="media/image1.png"/><Relationship Id="rId40" Type="http://schemas.openxmlformats.org/officeDocument/2006/relationships/image" Target="media/image4.png"/><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doi.org/10.1016/j.fishres.2011.11.005" TargetMode="External"/><Relationship Id="rId23" Type="http://schemas.openxmlformats.org/officeDocument/2006/relationships/hyperlink" Target="https://doi.org/10.1139/f06-022" TargetMode="External"/><Relationship Id="rId28" Type="http://schemas.openxmlformats.org/officeDocument/2006/relationships/hyperlink" Target="https://doi.org/10.1016/j.fishres.2021.105904" TargetMode="External"/><Relationship Id="rId36" Type="http://schemas.openxmlformats.org/officeDocument/2006/relationships/hyperlink" Target="https://doi.org/10.1139/cjfas-2019-0107" TargetMode="External"/><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oi.org/10.17895/ices.pub.7453" TargetMode="External"/><Relationship Id="rId31" Type="http://schemas.openxmlformats.org/officeDocument/2006/relationships/hyperlink" Target="https://doi.org/10.1139/cjfas-2013-0289" TargetMode="External"/><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pete.hulson@noaa.gov" TargetMode="External"/><Relationship Id="rId14" Type="http://schemas.openxmlformats.org/officeDocument/2006/relationships/hyperlink" Target="https://doi.org/10.1093/icesjms/fsz072" TargetMode="External"/><Relationship Id="rId22" Type="http://schemas.openxmlformats.org/officeDocument/2006/relationships/hyperlink" Target="https://doi.org/10.1139/f96-285" TargetMode="External"/><Relationship Id="rId27" Type="http://schemas.openxmlformats.org/officeDocument/2006/relationships/hyperlink" Target="https://doi.org/10.1139/F08-111" TargetMode="External"/><Relationship Id="rId30" Type="http://schemas.openxmlformats.org/officeDocument/2006/relationships/hyperlink" Target="https://doi.org/10.1139/cjfas-2022-0050" TargetMode="External"/><Relationship Id="rId35" Type="http://schemas.openxmlformats.org/officeDocument/2006/relationships/hyperlink" Target="https://doi.org/10.1139/cjfas-2018-0015" TargetMode="External"/><Relationship Id="rId43" Type="http://schemas.openxmlformats.org/officeDocument/2006/relationships/image" Target="media/image7.png"/><Relationship Id="rId48" Type="http://schemas.microsoft.com/office/2011/relationships/people" Target="people.xml"/><Relationship Id="rId8" Type="http://schemas.openxmlformats.org/officeDocument/2006/relationships/hyperlink" Target="mailto:pete.hulson@noaa.gov" TargetMode="External"/><Relationship Id="rId3" Type="http://schemas.openxmlformats.org/officeDocument/2006/relationships/styles" Target="styles.xml"/><Relationship Id="rId12" Type="http://schemas.openxmlformats.org/officeDocument/2006/relationships/hyperlink" Target="https://github.com/BenWilliams-NOAA/surveyISS" TargetMode="External"/><Relationship Id="rId17" Type="http://schemas.openxmlformats.org/officeDocument/2006/relationships/hyperlink" Target="https://doi.org/10.1093/icesjms/fsv270" TargetMode="External"/><Relationship Id="rId25" Type="http://schemas.openxmlformats.org/officeDocument/2006/relationships/hyperlink" Target="https://doi.org/10.1016/j.fishres.2022.106255" TargetMode="External"/><Relationship Id="rId33" Type="http://schemas.openxmlformats.org/officeDocument/2006/relationships/hyperlink" Target="https://doi.org/10.1016/j.fishres.2012.08.021" TargetMode="External"/><Relationship Id="rId38" Type="http://schemas.openxmlformats.org/officeDocument/2006/relationships/image" Target="media/image2.png"/><Relationship Id="rId46" Type="http://schemas.openxmlformats.org/officeDocument/2006/relationships/footer" Target="footer1.xml"/><Relationship Id="rId20" Type="http://schemas.openxmlformats.org/officeDocument/2006/relationships/hyperlink" Target="https://doi.org/10.17895/ices.pub.22086845.v1"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D9F92-A1ED-4D7B-A3C8-9F9AA1EC9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10962</Words>
  <Characters>62484</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Inclusion of ageing error and growth variability in the bootstrap estimation of age composition input sample size for fisheries stock assessment models</vt:lpstr>
    </vt:vector>
  </TitlesOfParts>
  <Company/>
  <LinksUpToDate>false</LinksUpToDate>
  <CharactersWithSpaces>73300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subject/>
  <dc:creator>Peter-John F. Hulson1,*, and Benjamin C. Williams1</dc:creator>
  <cp:keywords/>
  <dc:description/>
  <cp:lastModifiedBy>Pete.Hulson</cp:lastModifiedBy>
  <cp:revision>2</cp:revision>
  <dcterms:created xsi:type="dcterms:W3CDTF">2023-09-22T21:00:00Z</dcterms:created>
  <dcterms:modified xsi:type="dcterms:W3CDTF">2023-09-22T21:00:00Z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