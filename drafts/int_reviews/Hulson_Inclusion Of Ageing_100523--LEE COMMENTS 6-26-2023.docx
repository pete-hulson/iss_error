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A7520" w14:textId="77777777" w:rsidR="00C43697" w:rsidRDefault="007C19EB">
      <w:pPr>
        <w:pStyle w:val="Title"/>
      </w:pPr>
      <w:r>
        <w:t>Inclusion of ageing error and growth variability in the estimation of age composition input sample size</w:t>
      </w:r>
    </w:p>
    <w:p w14:paraId="3E9C391F" w14:textId="77777777" w:rsidR="00C43697" w:rsidRDefault="007C19EB">
      <w:pPr>
        <w:pStyle w:val="Author"/>
      </w:pPr>
      <w:r>
        <w:t>Peter-John F. Hulson</w:t>
      </w:r>
      <w:r>
        <w:rPr>
          <w:vertAlign w:val="superscript"/>
        </w:rPr>
        <w:t>1,*</w:t>
      </w:r>
      <w:r>
        <w:t>, and Benjamin C. Williams</w:t>
      </w:r>
      <w:r>
        <w:rPr>
          <w:vertAlign w:val="superscript"/>
        </w:rPr>
        <w:t>1</w:t>
      </w:r>
    </w:p>
    <w:p w14:paraId="0A4834B4" w14:textId="77777777" w:rsidR="00C43697" w:rsidRDefault="007C19EB">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0F1A9A16" w14:textId="77777777" w:rsidR="00C43697" w:rsidRPr="00B66DA9" w:rsidRDefault="007C19EB">
      <w:pPr>
        <w:pStyle w:val="BodyText"/>
      </w:pPr>
      <w:r>
        <w:rPr>
          <w:vertAlign w:val="superscript"/>
        </w:rPr>
        <w:t>*</w:t>
      </w:r>
      <w:r>
        <w:t xml:space="preserve"> Correspondence</w:t>
      </w:r>
      <w:r w:rsidRPr="00B66DA9">
        <w:t xml:space="preserve">: </w:t>
      </w:r>
      <w:hyperlink r:id="rId8">
        <w:hyperlink r:id="rId9">
          <w:r w:rsidRPr="00B66DA9">
            <w:rPr>
              <w:rStyle w:val="Hyperlink"/>
              <w:color w:val="auto"/>
            </w:rPr>
            <w:t>pete.hulson@noaa.gov</w:t>
          </w:r>
        </w:hyperlink>
      </w:hyperlink>
    </w:p>
    <w:p w14:paraId="0A95F66B" w14:textId="77777777" w:rsidR="00C43697" w:rsidRDefault="007C19EB">
      <w:r>
        <w:br w:type="page"/>
      </w:r>
    </w:p>
    <w:p w14:paraId="361B11BB" w14:textId="77777777" w:rsidR="00C43697" w:rsidRDefault="007C19EB">
      <w:pPr>
        <w:pStyle w:val="Heading1"/>
      </w:pPr>
      <w:bookmarkStart w:id="0" w:name="abstract"/>
      <w:r>
        <w:lastRenderedPageBreak/>
        <w:t>Abstract</w:t>
      </w:r>
    </w:p>
    <w:p w14:paraId="478408E0" w14:textId="21F7A331" w:rsidR="00C43697" w:rsidRDefault="007C19EB" w:rsidP="00B66DA9">
      <w:pPr>
        <w:pStyle w:val="FirstParagraph"/>
        <w:ind w:firstLine="720"/>
      </w:pPr>
      <w:r>
        <w:t>Input sample size (ISS) is a quantity that is used to weight composition data in stock assessment models. Both design-based bootstrap and model-based estimators have been proposed</w:t>
      </w:r>
      <w:ins w:id="1" w:author="Jim.Lee" w:date="2023-05-12T14:09:00Z">
        <w:r w:rsidR="0068325F">
          <w:t>;</w:t>
        </w:r>
      </w:ins>
      <w:del w:id="2" w:author="Jim.Lee" w:date="2023-05-12T14:09:00Z">
        <w:r w:rsidDel="0068325F">
          <w:delText>,</w:delText>
        </w:r>
      </w:del>
      <w:r>
        <w:t xml:space="preserve">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decreased as these addition sources of uncertainty were included. The decrease in ISS was species type</w:t>
      </w:r>
      <w:ins w:id="3" w:author="Jim.Lee" w:date="2023-05-11T14:54:00Z">
        <w:r w:rsidR="001C7C66">
          <w:t>-</w:t>
        </w:r>
      </w:ins>
      <w:del w:id="4" w:author="Jim.Lee" w:date="2023-05-11T14:54:00Z">
        <w:r w:rsidDel="001C7C66">
          <w:delText xml:space="preserve"> </w:delText>
        </w:r>
      </w:del>
      <w:r>
        <w:t>specific, but generally decreased up to 40% when ageing error was introduced, up to 50% when growth variability was included, and up to 60% when both sources of uncertainty were included. These results indicate that there is more uncertainty within age composition data than would be accounted for with ISS estimates that do not include these sources of uncertainty. The method and results provided here allow for assessment scientist to weight age composition with ISS that takes into account ageing error and growth variability that are implicit to any expanded age composition from either fishery-independent or fishery-dependent sources</w:t>
      </w:r>
      <w:ins w:id="5" w:author="Jim.Lee" w:date="2023-06-26T13:32:00Z">
        <w:r w:rsidR="003E48BB">
          <w:t>.</w:t>
        </w:r>
      </w:ins>
      <w:del w:id="6" w:author="Jim.Lee" w:date="2023-06-26T13:32:00Z">
        <w:r w:rsidDel="003E48BB">
          <w:delText>;</w:delText>
        </w:r>
      </w:del>
      <w:r>
        <w:t xml:space="preserve"> </w:t>
      </w:r>
      <w:ins w:id="7" w:author="Jim.Lee" w:date="2023-06-26T13:32:00Z">
        <w:r w:rsidR="003E48BB">
          <w:t>T</w:t>
        </w:r>
      </w:ins>
      <w:del w:id="8" w:author="Jim.Lee" w:date="2023-06-26T13:32:00Z">
        <w:r w:rsidDel="003E48BB">
          <w:delText>t</w:delText>
        </w:r>
      </w:del>
      <w:r>
        <w:t>his has not previously been investigated.</w:t>
      </w:r>
    </w:p>
    <w:p w14:paraId="2F556054" w14:textId="77777777" w:rsidR="00C43697" w:rsidRDefault="007C19EB">
      <w:r>
        <w:br w:type="page"/>
      </w:r>
    </w:p>
    <w:p w14:paraId="795D4004" w14:textId="77777777" w:rsidR="00C43697" w:rsidRDefault="007C19EB">
      <w:pPr>
        <w:pStyle w:val="Heading1"/>
      </w:pPr>
      <w:bookmarkStart w:id="9" w:name="introduction"/>
      <w:bookmarkEnd w:id="0"/>
      <w:r>
        <w:lastRenderedPageBreak/>
        <w:t>Introduction</w:t>
      </w:r>
    </w:p>
    <w:p w14:paraId="096DE0ED" w14:textId="77777777" w:rsidR="00C43697" w:rsidRDefault="007C19EB" w:rsidP="00B66DA9">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The two primary sources for age and length composition data used in SCAA models are fishery-independent and fishery-dependent. Fishery-independent sources typically include randomized and standardized collection of samples from hauls in a non-targeted framework. Fishery-dependent sources are based upon collection of age and length samples, randomized at some level, but obtained from hauls targeting a specific species or fishery.</w:t>
      </w:r>
    </w:p>
    <w:p w14:paraId="575AA728" w14:textId="77777777" w:rsidR="00C43697" w:rsidRDefault="007C19EB" w:rsidP="00B66DA9">
      <w:pPr>
        <w:pStyle w:val="BodyText"/>
        <w:ind w:firstLine="720"/>
      </w:pPr>
      <w:r>
        <w:t xml:space="preserve">Regardless of the source of composition data,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along with other multiple sources of error (Pennington et al. 2002, </w:t>
      </w:r>
      <w:proofErr w:type="spellStart"/>
      <w:r>
        <w:t>Hulson</w:t>
      </w:r>
      <w:proofErr w:type="spellEnd"/>
      <w:r>
        <w:t xml:space="preserve"> et al. 2011, Stewart and Hamel 2014). The concept of realized sample size Stewart and Hamel (2014), a reduced sample size from the actual number of fish measured or aged, is implemented to account for increased uncertainty due to these measurement and observation errors. The realized sample size can be used as the ‘input sample size’ to weight the composition data to describe the relative information content of the data products being integrated in the stock assessment (e.g., catch, survey biomass, </w:t>
      </w:r>
      <w:proofErr w:type="gramStart"/>
      <w:r>
        <w:t>size</w:t>
      </w:r>
      <w:proofErr w:type="gramEnd"/>
      <w:r>
        <w:t xml:space="preserve">-at-age, age and/or length composition). Due to the strong influence that compositional data can have in SCAA models, the weight assigned to these data products are important for providing accurate advice for management (e.g., </w:t>
      </w:r>
      <w:proofErr w:type="spellStart"/>
      <w:r>
        <w:t>Hulson</w:t>
      </w:r>
      <w:proofErr w:type="spellEnd"/>
      <w:r>
        <w:t xml:space="preserve"> et al. 2012, Xu et al. 2020).</w:t>
      </w:r>
    </w:p>
    <w:p w14:paraId="4BCB992D" w14:textId="77777777" w:rsidR="00C43697" w:rsidRDefault="007C19EB" w:rsidP="00B66DA9">
      <w:pPr>
        <w:pStyle w:val="BodyText"/>
        <w:ind w:firstLine="720"/>
      </w:pPr>
      <w:r>
        <w:t xml:space="preserve">The input sample size assigned to annual composition data can follow a myriad of methods (e.g., fixed values as in </w:t>
      </w:r>
      <w:proofErr w:type="spellStart"/>
      <w:r>
        <w:t>Monnahan</w:t>
      </w:r>
      <w:proofErr w:type="spellEnd"/>
      <w:r>
        <w:t xml:space="preserve"> et al. (2021), number of samples or tows sampled </w:t>
      </w:r>
      <w:r>
        <w:lastRenderedPageBreak/>
        <w:t xml:space="preserve">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Data-weighting methods, to ensure congruence between the variance of the data and the variance implied by the model (Francis 2017), are used to check the fit of compositional data. The primary consideration when assigning a weight to composition data is to account for the potential variability and correlation in the sampling process. The method developed by Stewart and Hamel (2014) allows for resampling techniques to be employed at each level of the sampling design</w:t>
      </w:r>
      <w:del w:id="10" w:author="Jim.Lee" w:date="2023-05-12T07:50:00Z">
        <w:r w:rsidDel="001F6854">
          <w:delText>,</w:delText>
        </w:r>
      </w:del>
      <w:r>
        <w:t xml:space="preserve"> and provides an objective avenue to determine input sample size that is based on the observation variability contained within the sampling process.</w:t>
      </w:r>
    </w:p>
    <w:p w14:paraId="5CC01F8C" w14:textId="314E16AD" w:rsidR="00C43697" w:rsidRDefault="007C19EB" w:rsidP="00B66DA9">
      <w:pPr>
        <w:pStyle w:val="BodyText"/>
        <w:ind w:firstLine="720"/>
      </w:pPr>
      <w:r>
        <w:t>In addition to the traditional sources of intra-haul, measurement</w:t>
      </w:r>
      <w:ins w:id="11" w:author="Jim.Lee" w:date="2023-05-15T07:15:00Z">
        <w:r w:rsidR="00B701DC">
          <w:t>,</w:t>
        </w:r>
      </w:ins>
      <w:r>
        <w:t xml:space="preserve"> and observation uncertainty in age composition data, for every fish species sampled for which age is capable of being determined from otoliths</w:t>
      </w:r>
      <w:ins w:id="12" w:author="Jim.Lee" w:date="2023-05-15T07:16:00Z">
        <w:r w:rsidR="00B701DC">
          <w:t>,</w:t>
        </w:r>
      </w:ins>
      <w:r>
        <w:t xml:space="preserve"> there is resulting variability in the ageing of the otolith, often called ‘ageing error’ (e.g., Punt et al. 2008). There are a number of factors that can influence the magnitude of ageing error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through the use of an ageing error matrix (Punt et al. 2008, Candy et al. 2012). The essence of this approach is that the numbers-at-age estimated by the assessment model are ‘corrected’ through multiplication with an ageing error matrix, which assigns estimated numbers-at-age to adjacent age-classes depending on the magnitude of the ageing error within the specific age-class. Since the development and implementation of ageing error matrices a number of studies have been devoted to quantifying the effects of ageing error on assessment model estimates </w:t>
      </w:r>
      <w:ins w:id="13" w:author="Jim.Lee" w:date="2023-05-12T07:51:00Z">
        <w:r w:rsidR="001F6854">
          <w:t>(</w:t>
        </w:r>
      </w:ins>
      <w:r>
        <w:t xml:space="preserve">Liao et al. </w:t>
      </w:r>
      <w:del w:id="14" w:author="Jim.Lee" w:date="2023-05-12T07:51:00Z">
        <w:r w:rsidDel="001F6854">
          <w:lastRenderedPageBreak/>
          <w:delText>(</w:delText>
        </w:r>
      </w:del>
      <w:r>
        <w:t>2013). Within each of these studies, and in each application of an ageing error matrix within a stock assessment model, the age composition data fit will be weighted by an input sample size. As described previously, the input sample size selected would reflect the variability in the sampling process, which should also include the variability in the age readings themselves.</w:t>
      </w:r>
    </w:p>
    <w:p w14:paraId="518733A5" w14:textId="13000FC3" w:rsidR="00C43697" w:rsidRDefault="007C19EB" w:rsidP="00B66DA9">
      <w:pPr>
        <w:pStyle w:val="BodyText"/>
        <w:ind w:firstLine="720"/>
      </w:pPr>
      <w:r>
        <w:t xml:space="preserve">In the process of compositional expansion, it is often the case that an age-length key (ALK) is employed to expand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It is through the ALK, and the subsequent age expansion, that observations of age composition are derived from fishery-independent and fishery-dependent sources. Conditional age-at-length (CAAL), in which paired age-length data are used as an indication of the age distribution for a specific length, is used to inform length-at-age and it</w:t>
      </w:r>
      <w:del w:id="15" w:author="Jim.Lee" w:date="2023-05-11T14:42:00Z">
        <w:r w:rsidDel="00EB51DC">
          <w:delText>’</w:delText>
        </w:r>
      </w:del>
      <w:r>
        <w:t xml:space="preserve">s related uncertainty (Taylor and </w:t>
      </w:r>
      <w:proofErr w:type="spellStart"/>
      <w:r>
        <w:t>Methot</w:t>
      </w:r>
      <w:proofErr w:type="spellEnd"/>
      <w:r>
        <w:t xml:space="preserve"> 2013). CAAL data can be used directly within SCAA models to inform estimates of growth as well as composition data (Lee et al. 2019) and </w:t>
      </w:r>
      <w:ins w:id="16" w:author="Jim.Lee" w:date="2023-05-12T07:51:00Z">
        <w:r w:rsidR="001F6854">
          <w:t xml:space="preserve">it </w:t>
        </w:r>
      </w:ins>
      <w:r>
        <w:t xml:space="preserve">has been implemented in a number of operational stock assessments (e.g., </w:t>
      </w:r>
      <w:proofErr w:type="spellStart"/>
      <w:r>
        <w:t>McGilliard</w:t>
      </w:r>
      <w:proofErr w:type="spellEnd"/>
      <w:r>
        <w:t xml:space="preserve"> et al. 2019, </w:t>
      </w:r>
      <w:proofErr w:type="spellStart"/>
      <w:r>
        <w:t>Hulson</w:t>
      </w:r>
      <w:proofErr w:type="spellEnd"/>
      <w:r>
        <w:t xml:space="preserve"> et al. 2022). An intrinsic component to both the ALK and CAAL is the variability in length for a given age. Further, when using CAAL data as an additional likelihood component to a SCAA model</w:t>
      </w:r>
      <w:ins w:id="17" w:author="Jim.Lee" w:date="2023-05-12T07:52:00Z">
        <w:r w:rsidR="001F6854">
          <w:t>,</w:t>
        </w:r>
      </w:ins>
      <w:r>
        <w:t xml:space="preserve"> one must determine the input sample size to be used to weight this information.</w:t>
      </w:r>
    </w:p>
    <w:p w14:paraId="4AD52F76" w14:textId="77777777" w:rsidR="00C43697" w:rsidRDefault="007C19EB" w:rsidP="00B66DA9">
      <w:pPr>
        <w:pStyle w:val="BodyText"/>
        <w:ind w:firstLine="720"/>
      </w:pPr>
      <w:r>
        <w:t xml:space="preserve">Despite the acceptance of requiring an input sample size to weight age composition data in SCAA models that reflects the added uncertainty caused by </w:t>
      </w:r>
      <w:proofErr w:type="spellStart"/>
      <w:r>
        <w:t>overdispersion</w:t>
      </w:r>
      <w:proofErr w:type="spellEnd"/>
      <w:r>
        <w:t xml:space="preserve">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sample size. In this study, we extend the methods of Stewart and Hamel (2014) to estimate age composition input sample size that includes both ageing error and growth variability in the </w:t>
      </w:r>
      <w:r>
        <w:lastRenderedPageBreak/>
        <w:t>estimation process. We show, in a step-wise process, the added variability in age composition sample size from including ageing error and growth variability across a number of species that reflect differing life histories and levels of ageing difficulty.</w:t>
      </w:r>
    </w:p>
    <w:p w14:paraId="6F8A98A2" w14:textId="77777777" w:rsidR="00B66DA9" w:rsidRDefault="00B66DA9" w:rsidP="00B66DA9">
      <w:pPr>
        <w:pStyle w:val="BodyText"/>
      </w:pPr>
    </w:p>
    <w:p w14:paraId="330E65BB" w14:textId="77777777" w:rsidR="00C43697" w:rsidRDefault="007C19EB">
      <w:pPr>
        <w:pStyle w:val="Heading1"/>
      </w:pPr>
      <w:bookmarkStart w:id="18" w:name="methods"/>
      <w:bookmarkEnd w:id="9"/>
      <w:r>
        <w:t>Methods</w:t>
      </w:r>
    </w:p>
    <w:p w14:paraId="4A61798B" w14:textId="77777777" w:rsidR="00C43697" w:rsidRDefault="007C19EB">
      <w:pPr>
        <w:pStyle w:val="Heading2"/>
      </w:pPr>
      <w:bookmarkStart w:id="19" w:name="data"/>
      <w:r>
        <w:t>Data</w:t>
      </w:r>
    </w:p>
    <w:p w14:paraId="1880B5B2" w14:textId="19D7E22A" w:rsidR="00C43697" w:rsidRDefault="007C19EB" w:rsidP="00B66DA9">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w:t>
      </w:r>
      <w:ins w:id="20" w:author="Jim.Lee" w:date="2023-05-12T07:53:00Z">
        <w:r w:rsidR="001845B7">
          <w:t>,</w:t>
        </w:r>
      </w:ins>
      <w:r>
        <w:t xml:space="preserve"> both length frequency data and age specimen data are collected in addition to other survey data (e.g., catch, effort, location). Generally, a subsample of fish from each haul </w:t>
      </w:r>
      <w:del w:id="21" w:author="Jim.Lee" w:date="2023-05-12T07:34:00Z">
        <w:r w:rsidDel="00923DD4">
          <w:delText xml:space="preserve">were </w:delText>
        </w:r>
      </w:del>
      <w:ins w:id="22" w:author="Jim.Lee" w:date="2023-05-12T07:34:00Z">
        <w:r w:rsidR="00923DD4">
          <w:t xml:space="preserve">are </w:t>
        </w:r>
      </w:ins>
      <w:r>
        <w:t>processed at sea to collect their sex, length, and weight. A subsample of these fish ha</w:t>
      </w:r>
      <w:ins w:id="23" w:author="Jim.Lee" w:date="2023-05-12T07:33:00Z">
        <w:r w:rsidR="00923DD4">
          <w:t>ve</w:t>
        </w:r>
      </w:ins>
      <w:del w:id="24" w:author="Jim.Lee" w:date="2023-05-12T07:33:00Z">
        <w:r w:rsidDel="00923DD4">
          <w:delText>ve</w:delText>
        </w:r>
      </w:del>
      <w:r>
        <w:t xml:space="preserve"> their sagittal otoliths collected</w:t>
      </w:r>
      <w:ins w:id="25" w:author="Jim.Lee" w:date="2023-05-12T07:33:00Z">
        <w:r w:rsidR="00923DD4">
          <w:t xml:space="preserve"> and</w:t>
        </w:r>
      </w:ins>
      <w:del w:id="26" w:author="Jim.Lee" w:date="2023-05-12T07:33:00Z">
        <w:r w:rsidDel="00923DD4">
          <w:delText>,</w:delText>
        </w:r>
      </w:del>
      <w:r>
        <w:t xml:space="preserve"> these otoliths </w:t>
      </w:r>
      <w:del w:id="27" w:author="Jim.Lee" w:date="2023-05-12T07:34:00Z">
        <w:r w:rsidDel="00923DD4">
          <w:delText xml:space="preserve">were </w:delText>
        </w:r>
      </w:del>
      <w:ins w:id="28" w:author="Jim.Lee" w:date="2023-05-12T07:34:00Z">
        <w:r w:rsidR="00923DD4">
          <w:t xml:space="preserve">are </w:t>
        </w:r>
      </w:ins>
      <w:r>
        <w:t xml:space="preserve">sent (with haul and specimen data) to the AFSC Age and Growth laboratory for age determination. Periodically, a subset of aged otoliths are selected for reader-tester agreement tests. These tests are used to evaluate the </w:t>
      </w:r>
      <w:del w:id="29" w:author="Jim.Lee" w:date="2023-05-11T14:42:00Z">
        <w:r w:rsidDel="00EB51DC">
          <w:delText>reproducability</w:delText>
        </w:r>
      </w:del>
      <w:ins w:id="30" w:author="Jim.Lee" w:date="2023-05-11T14:42:00Z">
        <w:r w:rsidR="00EB51DC">
          <w:t>reproducibility</w:t>
        </w:r>
      </w:ins>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bottom trawl survey age sample sizes by region, and the total number of otoliths used for reader-tester agreement tests are shown in </w:t>
      </w:r>
      <w:proofErr w:type="gramStart"/>
      <w:r>
        <w:t xml:space="preserve">Table </w:t>
      </w:r>
      <w:r w:rsidRPr="00923DD4">
        <w:rPr>
          <w:color w:val="FF0000"/>
          <w:rPrChange w:id="31" w:author="Jim.Lee" w:date="2023-05-12T07:35:00Z">
            <w:rPr/>
          </w:rPrChange>
        </w:rPr>
        <w:t>??)</w:t>
      </w:r>
      <w:proofErr w:type="gramEnd"/>
      <w:r>
        <w:t xml:space="preserve"> </w:t>
      </w:r>
      <w:proofErr w:type="gramStart"/>
      <w:r>
        <w:t>for</w:t>
      </w:r>
      <w:proofErr w:type="gramEnd"/>
      <w:r>
        <w:t xml:space="preserve"> the species evaluated. The species or stocks selected for this analysis all have greater than 5,000 reader-tester paired otolith readings. These stocks are all assessed using integrated SCAA models that require input sample sizes for the age composition data. Details of how the length frequency and age collections are </w:t>
      </w:r>
      <w:r>
        <w:lastRenderedPageBreak/>
        <w:t xml:space="preserve">expanded to population abundance-at-length and -age then subsequently used as compositional data in stock assessment models at AFSC are provided in </w:t>
      </w:r>
      <w:proofErr w:type="spellStart"/>
      <w:r>
        <w:t>Hulson</w:t>
      </w:r>
      <w:proofErr w:type="spellEnd"/>
      <w:r>
        <w:t xml:space="preserve"> et al. (</w:t>
      </w:r>
      <w:del w:id="32" w:author="Jim.Lee" w:date="2023-06-23T14:01:00Z">
        <w:r w:rsidDel="00D207D8">
          <w:delText>in review</w:delText>
        </w:r>
      </w:del>
      <w:ins w:id="33" w:author="Jim.Lee" w:date="2023-06-23T14:01:00Z">
        <w:r w:rsidR="00D207D8">
          <w:t>2023</w:t>
        </w:r>
      </w:ins>
      <w:r>
        <w:t>).</w:t>
      </w:r>
    </w:p>
    <w:p w14:paraId="1CC72C3B" w14:textId="77777777" w:rsidR="00B66DA9" w:rsidRPr="00B66DA9" w:rsidRDefault="00B66DA9" w:rsidP="00B66DA9">
      <w:pPr>
        <w:pStyle w:val="BodyText"/>
      </w:pPr>
    </w:p>
    <w:p w14:paraId="1FF8A09D" w14:textId="77777777" w:rsidR="00C43697" w:rsidRDefault="007C19EB">
      <w:pPr>
        <w:pStyle w:val="Heading2"/>
      </w:pPr>
      <w:bookmarkStart w:id="34" w:name="simulation-bootstrap-framework"/>
      <w:bookmarkEnd w:id="19"/>
      <w:r>
        <w:t>Simulation-Bootstrap framework</w:t>
      </w:r>
    </w:p>
    <w:p w14:paraId="20365DF6" w14:textId="008E0BEC" w:rsidR="00C43697" w:rsidRDefault="007C19EB" w:rsidP="00B66DA9">
      <w:pPr>
        <w:pStyle w:val="FirstParagraph"/>
        <w:ind w:firstLine="720"/>
      </w:pPr>
      <w:r>
        <w:t>To evaluate the effect of the inclusion of ageing error and growth variability on uncertainty in age compos</w:t>
      </w:r>
      <w:ins w:id="35" w:author="Jim.Lee" w:date="2023-05-15T07:38:00Z">
        <w:r w:rsidR="0069078A">
          <w:t>i</w:t>
        </w:r>
      </w:ins>
      <w:r>
        <w:t>tion datasets</w:t>
      </w:r>
      <w:ins w:id="36" w:author="Jim.Lee" w:date="2023-05-11T15:36:00Z">
        <w:r w:rsidR="00586DF6">
          <w:t>,</w:t>
        </w:r>
      </w:ins>
      <w:r>
        <w:t xml:space="preserve"> we modified a bootstrap-simulation framework (</w:t>
      </w:r>
      <w:proofErr w:type="spellStart"/>
      <w:r>
        <w:t>Hulson</w:t>
      </w:r>
      <w:proofErr w:type="spellEnd"/>
      <w:r>
        <w:t xml:space="preserve"> et al. </w:t>
      </w:r>
      <w:del w:id="37" w:author="Jim.Lee" w:date="2023-06-23T14:02:00Z">
        <w:r w:rsidDel="00D207D8">
          <w:delText>in review)</w:delText>
        </w:r>
      </w:del>
      <w:ins w:id="38" w:author="Jim.Lee" w:date="2023-06-23T14:02:00Z">
        <w:r w:rsidR="00D207D8">
          <w:t>2023</w:t>
        </w:r>
      </w:ins>
      <w:ins w:id="39" w:author="Jim.Lee" w:date="2023-06-23T14:08:00Z">
        <w:r w:rsidR="003B05F7">
          <w:t>)</w:t>
        </w:r>
      </w:ins>
      <w:r>
        <w:t xml:space="preserve">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Growth variability was incorporated</w:t>
      </w:r>
      <w:del w:id="40" w:author="Jim.Lee" w:date="2023-05-12T07:55:00Z">
        <w:r w:rsidDel="001845B7">
          <w:delText>,</w:delText>
        </w:r>
      </w:del>
      <w:r>
        <w:t xml:space="preserve"> for each species</w:t>
      </w:r>
      <w:del w:id="41" w:author="Jim.Lee" w:date="2023-05-12T07:55:00Z">
        <w:r w:rsidDel="001845B7">
          <w:delText>,</w:delText>
        </w:r>
      </w:del>
      <w:r>
        <w:t xml:space="preserve"> by resampling f</w:t>
      </w:r>
      <w:ins w:id="42" w:author="Jim.Lee" w:date="2023-05-11T14:43:00Z">
        <w:r w:rsidR="00EB51DC">
          <w:t>r</w:t>
        </w:r>
      </w:ins>
      <w:r>
        <w:t>om all lengths associated with a given age and sex.</w:t>
      </w:r>
    </w:p>
    <w:p w14:paraId="60BF5F50" w14:textId="4B786A68" w:rsidR="00C43697" w:rsidRDefault="007C19EB">
      <w:pPr>
        <w:pStyle w:val="BodyText"/>
      </w:pPr>
      <w:r>
        <w:t>The order of operations (Figure 1</w:t>
      </w:r>
      <w:ins w:id="43" w:author="Jim.Lee" w:date="2023-05-12T09:31:00Z">
        <w:r w:rsidR="007971A2">
          <w:t>)</w:t>
        </w:r>
      </w:ins>
      <w:r>
        <w:t xml:space="preserve"> has the following schedule:</w:t>
      </w:r>
    </w:p>
    <w:p w14:paraId="28B85BB4" w14:textId="77777777" w:rsidR="00C43697" w:rsidRDefault="007C19EB">
      <w:pPr>
        <w:pStyle w:val="Compact"/>
        <w:numPr>
          <w:ilvl w:val="0"/>
          <w:numId w:val="22"/>
        </w:numPr>
      </w:pPr>
      <w:r>
        <w:t>Resample hauls from the set of hauls with associated catch per unit effort (in numbers)</w:t>
      </w:r>
      <w:ins w:id="44" w:author="Jim.Lee" w:date="2023-05-12T07:36:00Z">
        <w:r w:rsidR="00923DD4">
          <w:t>.</w:t>
        </w:r>
      </w:ins>
    </w:p>
    <w:p w14:paraId="43A2C17C" w14:textId="77777777" w:rsidR="00C43697" w:rsidRDefault="007C19EB">
      <w:pPr>
        <w:pStyle w:val="Compact"/>
        <w:numPr>
          <w:ilvl w:val="0"/>
          <w:numId w:val="22"/>
        </w:numPr>
      </w:pPr>
      <w:r>
        <w:t>Within the resampled hauls from step 1, resample the observed lengths</w:t>
      </w:r>
      <w:ins w:id="45" w:author="Jim.Lee" w:date="2023-05-12T07:36:00Z">
        <w:r w:rsidR="00923DD4">
          <w:t>.</w:t>
        </w:r>
      </w:ins>
    </w:p>
    <w:p w14:paraId="55E59B9F" w14:textId="77777777" w:rsidR="00C43697" w:rsidRDefault="007C19EB">
      <w:pPr>
        <w:pStyle w:val="Compact"/>
        <w:numPr>
          <w:ilvl w:val="0"/>
          <w:numId w:val="22"/>
        </w:numPr>
      </w:pPr>
      <w:r>
        <w:t>With the resampled length frequency data from step 2, calculate population abundance-at-length</w:t>
      </w:r>
      <w:ins w:id="46" w:author="Jim.Lee" w:date="2023-05-12T07:36:00Z">
        <w:r w:rsidR="00923DD4">
          <w:t>.</w:t>
        </w:r>
      </w:ins>
    </w:p>
    <w:p w14:paraId="648FF9FA" w14:textId="77777777" w:rsidR="00C43697" w:rsidRDefault="007C19EB">
      <w:pPr>
        <w:pStyle w:val="Compact"/>
        <w:numPr>
          <w:ilvl w:val="0"/>
          <w:numId w:val="22"/>
        </w:numPr>
      </w:pPr>
      <w:r>
        <w:t>Within the resampled hauls from step 1, resample the observed ages from the specimen data</w:t>
      </w:r>
      <w:ins w:id="47" w:author="Jim.Lee" w:date="2023-05-12T07:36:00Z">
        <w:r w:rsidR="00923DD4">
          <w:t>.</w:t>
        </w:r>
      </w:ins>
    </w:p>
    <w:p w14:paraId="0275D626" w14:textId="77777777" w:rsidR="00C43697" w:rsidRDefault="007C19EB">
      <w:pPr>
        <w:pStyle w:val="Compact"/>
        <w:numPr>
          <w:ilvl w:val="0"/>
          <w:numId w:val="22"/>
        </w:numPr>
      </w:pPr>
      <w:r>
        <w:t>For the resampled ages in step 4, resample a length from the set of lengths observed for the given age</w:t>
      </w:r>
      <w:ins w:id="48" w:author="Jim.Lee" w:date="2023-05-12T07:36:00Z">
        <w:r w:rsidR="00923DD4">
          <w:t>.</w:t>
        </w:r>
      </w:ins>
    </w:p>
    <w:p w14:paraId="7DA5199C" w14:textId="77777777" w:rsidR="00C43697" w:rsidRDefault="007C19EB">
      <w:pPr>
        <w:pStyle w:val="Compact"/>
        <w:numPr>
          <w:ilvl w:val="0"/>
          <w:numId w:val="22"/>
        </w:numPr>
      </w:pPr>
      <w:r>
        <w:t>For the resampled ages in step 4, resample an age from the set of tester ages for the given age</w:t>
      </w:r>
      <w:ins w:id="49" w:author="Jim.Lee" w:date="2023-05-12T07:36:00Z">
        <w:r w:rsidR="00923DD4">
          <w:t>.</w:t>
        </w:r>
      </w:ins>
    </w:p>
    <w:p w14:paraId="41D48384" w14:textId="77777777" w:rsidR="00C43697" w:rsidRDefault="007C19EB">
      <w:pPr>
        <w:pStyle w:val="Compact"/>
        <w:numPr>
          <w:ilvl w:val="0"/>
          <w:numId w:val="22"/>
        </w:numPr>
      </w:pPr>
      <w:r>
        <w:t>With the resampled age data in steps 4-6 and the population abundance-at-length in step 3, calculate the population abundance-at-age</w:t>
      </w:r>
      <w:ins w:id="50" w:author="Jim.Lee" w:date="2023-05-12T07:36:00Z">
        <w:r w:rsidR="00923DD4">
          <w:t>.</w:t>
        </w:r>
      </w:ins>
    </w:p>
    <w:p w14:paraId="10C62384" w14:textId="77777777" w:rsidR="00C43697" w:rsidRDefault="007C19EB">
      <w:pPr>
        <w:pStyle w:val="FirstParagraph"/>
      </w:pPr>
      <w:r>
        <w:lastRenderedPageBreak/>
        <w:t>Steps 5 and 6 were designed to explore inclusion of ageing error and growth variability. The bootstrap-simulation repeats steps 1-7 iteratively providing iterated population abundance-at-age for comparison to the historical (the full sample without any resampling of data) population abundance-at-age.</w:t>
      </w:r>
    </w:p>
    <w:p w14:paraId="1C4D3A26" w14:textId="7C2D051E" w:rsidR="00C43697" w:rsidRDefault="007C19EB" w:rsidP="00B66DA9">
      <w:pPr>
        <w:pStyle w:val="BodyText"/>
        <w:ind w:firstLine="720"/>
      </w:pPr>
      <w:r>
        <w:t>We applied the bootstrap-simulation in a step-wise manner to evaluate the consequences of adding each source of additional error to the age composition estimates across what we term ‘uncertainty scenarios’. First, we ran the bootstrap-simulation with the historical data without adding any extra error</w:t>
      </w:r>
      <w:ins w:id="51" w:author="Jim.Lee" w:date="2023-06-23T14:10:00Z">
        <w:r w:rsidR="005A4301">
          <w:t>;</w:t>
        </w:r>
      </w:ins>
      <w:del w:id="52" w:author="Jim.Lee" w:date="2023-06-23T14:10:00Z">
        <w:r w:rsidDel="005A4301">
          <w:delText>,</w:delText>
        </w:r>
      </w:del>
      <w:r>
        <w:t xml:space="preserve"> thus, omitting steps 5 and 6 above (‘Base’ scenario). Next, we added ageing error (‘AE’ scenario) and growth variability (‘GV’ scenario) separately</w:t>
      </w:r>
      <w:ins w:id="53" w:author="Jim.Lee" w:date="2023-06-23T14:10:00Z">
        <w:r w:rsidR="005A4301">
          <w:t>;</w:t>
        </w:r>
      </w:ins>
      <w:del w:id="54" w:author="Jim.Lee" w:date="2023-06-23T14:10:00Z">
        <w:r w:rsidDel="005A4301">
          <w:delText>,</w:delText>
        </w:r>
      </w:del>
      <w:r>
        <w:t xml:space="preserve">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t>
      </w:r>
      <w:hyperlink r:id="rId10">
        <w:r w:rsidRPr="00B66DA9">
          <w:rPr>
            <w:rStyle w:val="Hyperlink"/>
            <w:color w:val="auto"/>
          </w:rPr>
          <w:t>https://github.com/BenWilliams-NOAA/surveyISS</w:t>
        </w:r>
      </w:hyperlink>
      <w:r w:rsidRPr="00B66DA9">
        <w:t>).</w:t>
      </w:r>
    </w:p>
    <w:p w14:paraId="59BC8A50" w14:textId="77777777" w:rsidR="00B66DA9" w:rsidRDefault="00B66DA9" w:rsidP="00B66DA9">
      <w:pPr>
        <w:pStyle w:val="BodyText"/>
      </w:pPr>
    </w:p>
    <w:p w14:paraId="3112F5FB" w14:textId="77777777" w:rsidR="00C43697" w:rsidRDefault="007C19EB">
      <w:pPr>
        <w:pStyle w:val="Heading2"/>
      </w:pPr>
      <w:bookmarkStart w:id="55" w:name="computing-input-sample-size"/>
      <w:bookmarkEnd w:id="34"/>
      <w:r>
        <w:lastRenderedPageBreak/>
        <w:t>Computing input sample size</w:t>
      </w:r>
    </w:p>
    <w:p w14:paraId="3F736CA2" w14:textId="77777777" w:rsidR="00C43697" w:rsidRDefault="007C19EB" w:rsidP="00B66DA9">
      <w:pPr>
        <w:pStyle w:val="FirstParagraph"/>
        <w:ind w:firstLine="720"/>
      </w:pPr>
      <w:r>
        <w:t xml:space="preserve">A useful statistic that can quantify the variability in age composition is relative sample size, introduced by McAllister and </w:t>
      </w:r>
      <w:proofErr w:type="spellStart"/>
      <w:r>
        <w:t>Ianelli</w:t>
      </w:r>
      <w:proofErr w:type="spellEnd"/>
      <w:r>
        <w:t xml:space="preserve"> (1997). This statistic evaluates the amount of uncertainty in an estimated composition compared to an observed composition and is given by</w:t>
      </w:r>
      <w:del w:id="56" w:author="Jim.Lee" w:date="2023-05-11T15:00:00Z">
        <w:r w:rsidDel="001C7C66">
          <w:delText>:</w:delText>
        </w:r>
      </w:del>
    </w:p>
    <w:p w14:paraId="4A1B6382" w14:textId="77777777" w:rsidR="00C43697" w:rsidRDefault="000F35B7">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sub>
                          </m:sSub>
                        </m:e>
                      </m:d>
                    </m:e>
                    <m:sup>
                      <m:r>
                        <w:rPr>
                          <w:rFonts w:ascii="Cambria Math" w:hAnsi="Cambria Math"/>
                        </w:rPr>
                        <m:t>2</m:t>
                      </m:r>
                    </m:sup>
                  </m:sSup>
                </m:e>
              </m:nary>
            </m:den>
          </m:f>
          <m:r>
            <w:ins w:id="57" w:author="Jim.Lee" w:date="2023-05-11T15:00:00Z">
              <w:rPr>
                <w:rFonts w:ascii="Cambria Math" w:hAnsi="Cambria Math"/>
              </w:rPr>
              <m:t xml:space="preserve"> ,</m:t>
            </w:ins>
          </m:r>
          <m:r>
            <w:rPr>
              <w:rFonts w:ascii="Cambria Math" w:hAnsi="Cambria Math"/>
            </w:rPr>
            <m:t>  </m:t>
          </m:r>
          <m:d>
            <m:dPr>
              <m:ctrlPr>
                <w:rPr>
                  <w:rFonts w:ascii="Cambria Math" w:hAnsi="Cambria Math"/>
                </w:rPr>
              </m:ctrlPr>
            </m:dPr>
            <m:e>
              <m:r>
                <w:rPr>
                  <w:rFonts w:ascii="Cambria Math" w:hAnsi="Cambria Math"/>
                </w:rPr>
                <m:t>1</m:t>
              </m:r>
            </m:e>
          </m:d>
        </m:oMath>
      </m:oMathPara>
    </w:p>
    <w:p w14:paraId="17C55835" w14:textId="61F00D9A" w:rsidR="00C43697" w:rsidRDefault="007C19EB">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xml:space="preserve"> is the estimated proportion for category-</w:t>
      </w:r>
      <w:r>
        <w:rPr>
          <w:i/>
          <w:iCs/>
        </w:rPr>
        <w:t>c</w:t>
      </w:r>
      <w:r>
        <w:t xml:space="preserve"> (which can be age or any other arbitrary category across which proportions are computed) and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is the observed proportion. Here, the underlying age composition derived from the historical bottom trawl surveys with the full and </w:t>
      </w:r>
      <w:proofErr w:type="spellStart"/>
      <w:r>
        <w:t>unsampled</w:t>
      </w:r>
      <w:proofErr w:type="spellEnd"/>
      <w:r>
        <w:t xml:space="preserve">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in equation (1). For each iteration-</w:t>
      </w:r>
      <w:proofErr w:type="spellStart"/>
      <w:r>
        <w:rPr>
          <w:i/>
          <w:iCs/>
        </w:rPr>
        <w:t>i</w:t>
      </w:r>
      <w:proofErr w:type="spellEnd"/>
      <w:r>
        <w:t xml:space="preserve"> of the bootstrap-simulation </w:t>
      </w:r>
      <w:ins w:id="58" w:author="Jim.Lee" w:date="2023-05-11T15:00:00Z">
        <w:r w:rsidR="001C7C66">
          <w:t xml:space="preserve">that </w:t>
        </w:r>
      </w:ins>
      <w:r>
        <w:t>we computed</w:t>
      </w:r>
      <w:ins w:id="59" w:author="Jim.Lee" w:date="2023-05-12T08:22:00Z">
        <w:r w:rsidR="00AF46E9">
          <w:t>,</w:t>
        </w:r>
      </w:ins>
      <w:r>
        <w:t xml:space="preserve">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xml:space="preserve">) </w:t>
      </w:r>
      <w:del w:id="60" w:author="Jim.Lee" w:date="2023-05-12T08:22:00Z">
        <w:r w:rsidDel="00AF46E9">
          <w:delText xml:space="preserve">that </w:delText>
        </w:r>
      </w:del>
      <w:r>
        <w:t>was then compared to the underlying historical age composition (</w:t>
      </w:r>
      <m:oMath>
        <m:sSub>
          <m:sSubPr>
            <m:ctrlPr>
              <w:rPr>
                <w:rFonts w:ascii="Cambria Math" w:hAnsi="Cambria Math"/>
              </w:rPr>
            </m:ctrlPr>
          </m:sSubPr>
          <m:e>
            <m:r>
              <w:rPr>
                <w:rFonts w:ascii="Cambria Math" w:hAnsi="Cambria Math"/>
              </w:rPr>
              <m:t>O</m:t>
            </m:r>
          </m:e>
          <m:sub>
            <m:r>
              <w:rPr>
                <w:rFonts w:ascii="Cambria Math" w:hAnsi="Cambria Math"/>
              </w:rPr>
              <m:t>c</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of the resampled age composition. Thus, across each iteration of the bootstrap-simulation</w:t>
      </w:r>
      <w:ins w:id="61" w:author="Jim.Lee" w:date="2023-05-11T15:00:00Z">
        <w:r w:rsidR="001C7C66">
          <w:t>,</w:t>
        </w:r>
      </w:ins>
      <w:r>
        <w:t xml:space="preserve"> we computed a relative sample size that indicated the amount of uncertainty in the resampled age composition.</w:t>
      </w:r>
    </w:p>
    <w:p w14:paraId="08D5A4E7" w14:textId="77777777" w:rsidR="00C43697" w:rsidRDefault="007C19EB" w:rsidP="00B66DA9">
      <w:pPr>
        <w:pStyle w:val="BodyText"/>
        <w:ind w:firstLine="720"/>
      </w:pPr>
      <w:r>
        <w:t>To summarize relative sample size across iterations</w:t>
      </w:r>
      <w:ins w:id="62" w:author="Jim.Lee" w:date="2023-05-11T15:38:00Z">
        <w:r w:rsidR="00586DF6">
          <w:t>,</w:t>
        </w:r>
      </w:ins>
      <w:r>
        <w:t xml:space="preserve"> we used the harmonic mean. This has been shown to reduce bias in recovering the true sample size in simulations for a multinomial distribution and has also been recommended to determine the input sample size (ISS) that is used in stock assessment models to fit compositional data (Stewart and Hamel 2014). 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w:t>
      </w:r>
      <w:r>
        <w:lastRenderedPageBreak/>
        <w:t>ISS’ is computed by dividing the ISS as determined after incorporating ageing error, growth variability, or both, by the base ISS without these sources of uncertainty.</w:t>
      </w:r>
    </w:p>
    <w:p w14:paraId="0723D583" w14:textId="77777777" w:rsidR="00B66DA9" w:rsidRDefault="00B66DA9" w:rsidP="00B66DA9">
      <w:pPr>
        <w:pStyle w:val="BodyText"/>
      </w:pPr>
    </w:p>
    <w:p w14:paraId="04C2C0C9" w14:textId="77777777" w:rsidR="00C43697" w:rsidRDefault="007C19EB">
      <w:pPr>
        <w:pStyle w:val="Heading2"/>
      </w:pPr>
      <w:bookmarkStart w:id="63" w:name="Xe65babd8f99318cbb49fcc1e256a898e8b1eae7"/>
      <w:bookmarkEnd w:id="55"/>
      <w:r>
        <w:t>Evaluating life-history relationships to consequences of added uncertainty</w:t>
      </w:r>
    </w:p>
    <w:p w14:paraId="3E6A895B" w14:textId="77777777" w:rsidR="00C43697" w:rsidRDefault="007C19EB" w:rsidP="00B66DA9">
      <w:pPr>
        <w:pStyle w:val="FirstParagraph"/>
        <w:ind w:firstLine="720"/>
      </w:pPr>
      <w:r>
        <w:t>Trends across stocks were aggregated and evaluated using three species types: flatfish (</w:t>
      </w:r>
      <w:proofErr w:type="spellStart"/>
      <w:r>
        <w:t>arrowtooth</w:t>
      </w:r>
      <w:proofErr w:type="spellEnd"/>
      <w:r>
        <w:t xml:space="preserve"> flounder, flathead sole, northern rock sole, and yellowfin sole), </w:t>
      </w:r>
      <w:proofErr w:type="spellStart"/>
      <w:r>
        <w:t>gadids</w:t>
      </w:r>
      <w:proofErr w:type="spellEnd"/>
      <w:r>
        <w:t xml:space="preserve"> (walleye pollock and Pacific cod), and rockfish (Pacific ocean perch and northern rockfish). Two statistics were used to evaluate trends across the cases that added ageing error and growth variability. The first statistic </w:t>
      </w:r>
      <w:ins w:id="64" w:author="Jim.Lee" w:date="2023-05-11T14:45:00Z">
        <w:r w:rsidR="00EB51DC">
          <w:t xml:space="preserve">that </w:t>
        </w:r>
      </w:ins>
      <w:r>
        <w:t xml:space="preserve">we used to evaluate the influence of adding ageing error was the average coefficient of variation (CV) in age agreement. We computed this by computing the CV in the tester ages for a given reader age, then averaged these CVs across the reader ages. The second statistic </w:t>
      </w:r>
      <w:ins w:id="65" w:author="Jim.Lee" w:date="2023-05-11T14:45:00Z">
        <w:r w:rsidR="00EB51DC">
          <w:t xml:space="preserve">that </w:t>
        </w:r>
      </w:ins>
      <w:r>
        <w:t>we used to evaluate the influence of adding growth variability was the average CV in age-length data. We computed the average age-length CV by computing the CV in length for a given age, then averaging the CVs in length-at-age across age.</w:t>
      </w:r>
    </w:p>
    <w:p w14:paraId="18243397" w14:textId="77777777" w:rsidR="00B66DA9" w:rsidRPr="00B66DA9" w:rsidRDefault="00B66DA9" w:rsidP="00B66DA9">
      <w:pPr>
        <w:pStyle w:val="BodyText"/>
      </w:pPr>
    </w:p>
    <w:p w14:paraId="3FDBDEEE" w14:textId="77777777" w:rsidR="00C43697" w:rsidRDefault="007C19EB">
      <w:pPr>
        <w:pStyle w:val="Heading1"/>
      </w:pPr>
      <w:bookmarkStart w:id="66" w:name="results"/>
      <w:bookmarkEnd w:id="18"/>
      <w:bookmarkEnd w:id="63"/>
      <w:r>
        <w:t>Results</w:t>
      </w:r>
    </w:p>
    <w:p w14:paraId="71041757" w14:textId="5FE5C18C" w:rsidR="00C43697" w:rsidRDefault="007C19EB" w:rsidP="00B66DA9">
      <w:pPr>
        <w:pStyle w:val="FirstParagraph"/>
        <w:ind w:firstLine="720"/>
      </w:pPr>
      <w:r>
        <w:t>While the magnitude of age composition ISS was stock</w:t>
      </w:r>
      <w:ins w:id="67" w:author="Jim.Lee" w:date="2023-05-11T15:01:00Z">
        <w:r w:rsidR="001C7C66">
          <w:t xml:space="preserve">- </w:t>
        </w:r>
      </w:ins>
      <w:del w:id="68" w:author="Jim.Lee" w:date="2023-05-11T15:01:00Z">
        <w:r w:rsidDel="001C7C66">
          <w:delText xml:space="preserve"> </w:delText>
        </w:r>
      </w:del>
      <w:r>
        <w:t>and region</w:t>
      </w:r>
      <w:ins w:id="69" w:author="Jim.Lee" w:date="2023-05-11T15:01:00Z">
        <w:r w:rsidR="001C7C66">
          <w:t>-</w:t>
        </w:r>
      </w:ins>
      <w:del w:id="70" w:author="Jim.Lee" w:date="2023-05-11T15:01:00Z">
        <w:r w:rsidDel="001C7C66">
          <w:delText xml:space="preserve"> </w:delText>
        </w:r>
      </w:del>
      <w:r>
        <w:t>specific, the general result that was consistent across the stocks evaluated was a reduction in age composition ISS as additional sources of uncertainty were introduced in the bootstrap procedure (Figure 2). This reduction in age composition ISS resulted for both sex-specific and total (combined sex) age composition ISS. The relative magnitude of adding ageing error compared to growth variability was also stock</w:t>
      </w:r>
      <w:ins w:id="71" w:author="Jim.Lee" w:date="2023-05-11T15:05:00Z">
        <w:r w:rsidR="008D6098">
          <w:t>-</w:t>
        </w:r>
      </w:ins>
      <w:ins w:id="72" w:author="Jim.Lee" w:date="2023-06-23T14:37:00Z">
        <w:r w:rsidR="00710E43">
          <w:t xml:space="preserve"> </w:t>
        </w:r>
      </w:ins>
      <w:del w:id="73" w:author="Jim.Lee" w:date="2023-05-11T15:05:00Z">
        <w:r w:rsidDel="008D6098">
          <w:delText xml:space="preserve"> </w:delText>
        </w:r>
      </w:del>
      <w:r>
        <w:t>and region</w:t>
      </w:r>
      <w:ins w:id="74" w:author="Jim.Lee" w:date="2023-05-11T15:05:00Z">
        <w:r w:rsidR="008D6098">
          <w:t>-</w:t>
        </w:r>
      </w:ins>
      <w:del w:id="75" w:author="Jim.Lee" w:date="2023-05-11T15:05:00Z">
        <w:r w:rsidDel="008D6098">
          <w:delText xml:space="preserve"> </w:delText>
        </w:r>
      </w:del>
      <w:r>
        <w:t xml:space="preserve">specific. For example, adding ageing error to </w:t>
      </w:r>
      <w:proofErr w:type="spellStart"/>
      <w:r>
        <w:t>arrowtooth</w:t>
      </w:r>
      <w:proofErr w:type="spellEnd"/>
      <w:r>
        <w:t xml:space="preserve"> flounder age data resulted in smaller ISS than adding growth variability in the GOA, but larger ISS in the </w:t>
      </w:r>
      <w:r>
        <w:lastRenderedPageBreak/>
        <w:t>EBS. Variability in the age composition ISS across the scenarios evaluated was also stock</w:t>
      </w:r>
      <w:ins w:id="76" w:author="Jim.Lee" w:date="2023-06-23T14:12:00Z">
        <w:r w:rsidR="005A4301">
          <w:t>-</w:t>
        </w:r>
      </w:ins>
      <w:r>
        <w:t xml:space="preserve"> and region</w:t>
      </w:r>
      <w:ins w:id="77" w:author="Jim.Lee" w:date="2023-05-11T14:46:00Z">
        <w:r w:rsidR="00EB51DC">
          <w:t>-</w:t>
        </w:r>
      </w:ins>
      <w:del w:id="78" w:author="Jim.Lee" w:date="2023-05-11T14:46:00Z">
        <w:r w:rsidDel="00EB51DC">
          <w:delText xml:space="preserve"> </w:delText>
        </w:r>
      </w:del>
      <w:r>
        <w:t>specific, with Pacific cod and walleye pollock in the EBS having the greatest reduction in ISS and AI Atka mackerel having the least.</w:t>
      </w:r>
    </w:p>
    <w:p w14:paraId="45005E5D" w14:textId="77777777" w:rsidR="00C43697" w:rsidRDefault="007C19EB" w:rsidP="00B66DA9">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gadid relative ISS than adding ageing error. Flatfish exhibited the greatest variability in the proportional reduction in relative ISS in any given region, while </w:t>
      </w:r>
      <w:proofErr w:type="spellStart"/>
      <w:r>
        <w:t>gadids</w:t>
      </w:r>
      <w:proofErr w:type="spellEnd"/>
      <w:r>
        <w:t xml:space="preserve"> had the smallest relative ISS, in general. For example, after adding ageing error and growth variability the relative ISS for gadid was 85-95% in the AI, 40-50% in the EBS, and 70-80% in the GOA (Figure 3). Overall, adding both ageing error and growth variability decreased the relative ISS to 50-90% of the Base ISS for flatfish, 40-90% for </w:t>
      </w:r>
      <w:proofErr w:type="spellStart"/>
      <w:r>
        <w:t>gadids</w:t>
      </w:r>
      <w:proofErr w:type="spellEnd"/>
      <w:r>
        <w:t>, and 80-95% for rockfish.</w:t>
      </w:r>
    </w:p>
    <w:p w14:paraId="3A30F612" w14:textId="3CA86C7C" w:rsidR="00C43697" w:rsidRDefault="007C19EB" w:rsidP="00B66DA9">
      <w:pPr>
        <w:pStyle w:val="BodyText"/>
        <w:ind w:firstLine="720"/>
      </w:pPr>
      <w:r>
        <w:t xml:space="preserve">A positive relationship </w:t>
      </w:r>
      <w:proofErr w:type="gramStart"/>
      <w:ins w:id="79" w:author="Jim.Lee" w:date="2023-05-12T07:39:00Z">
        <w:r w:rsidR="00923DD4">
          <w:t>wa</w:t>
        </w:r>
      </w:ins>
      <w:proofErr w:type="gramEnd"/>
      <w:del w:id="80" w:author="Jim.Lee" w:date="2023-05-12T07:39:00Z">
        <w:r w:rsidDel="00923DD4">
          <w:delText>i</w:delText>
        </w:r>
      </w:del>
      <w:r>
        <w:t xml:space="preserve">s observed, by species group, between the number of age samples taken per haul and the age composition ISS per sampled haul (top panel of Figure 4). However, as sources of uncertainty were added to age data this positive trend was dampened for each species type; this was particularly true for </w:t>
      </w:r>
      <w:proofErr w:type="spellStart"/>
      <w:r>
        <w:t>gadids</w:t>
      </w:r>
      <w:proofErr w:type="spellEnd"/>
      <w:r>
        <w:t xml:space="preserve"> as compared to flatfish and rockfish. Across species types the age composition ISS per haul was around half of the number of sampled ages per haul, less for rockfish and </w:t>
      </w:r>
      <w:proofErr w:type="spellStart"/>
      <w:r>
        <w:t>gadids</w:t>
      </w:r>
      <w:proofErr w:type="spellEnd"/>
      <w:r>
        <w:t xml:space="preserve">. The age composition ISS per haul was, on average, the largest for flatfish, followed by rockfish, and </w:t>
      </w:r>
      <w:ins w:id="81" w:author="Jim.Lee" w:date="2023-05-12T14:18:00Z">
        <w:r w:rsidR="0068325F">
          <w:t xml:space="preserve">it </w:t>
        </w:r>
      </w:ins>
      <w:r>
        <w:t xml:space="preserve">was the smallest for </w:t>
      </w:r>
      <w:proofErr w:type="spellStart"/>
      <w:r>
        <w:t>gadids</w:t>
      </w:r>
      <w:proofErr w:type="spellEnd"/>
      <w:r>
        <w:t xml:space="preserve"> (bottom panel of Figure 4). The variability in the age composition ISS per haul across years, regions, and sex categories was also the largest for flatfish compared to </w:t>
      </w:r>
      <w:proofErr w:type="spellStart"/>
      <w:r>
        <w:t>gadids</w:t>
      </w:r>
      <w:proofErr w:type="spellEnd"/>
      <w:r>
        <w:t xml:space="preserve"> and rockfish.</w:t>
      </w:r>
    </w:p>
    <w:p w14:paraId="035CD3AE" w14:textId="77777777" w:rsidR="00C43697" w:rsidRDefault="007C19EB" w:rsidP="00B66DA9">
      <w:pPr>
        <w:pStyle w:val="BodyText"/>
        <w:ind w:firstLine="720"/>
      </w:pPr>
      <w:r>
        <w:lastRenderedPageBreak/>
        <w:t xml:space="preserve">Comparing between statistics for ageing error and growth variability resulted in different trends in the relative ISS by species types (top panels of Figure 5). The relative ISS when adding ageing error was similar when compared to the average reader-tester CV between </w:t>
      </w:r>
      <w:proofErr w:type="spellStart"/>
      <w:r>
        <w:t>gadids</w:t>
      </w:r>
      <w:proofErr w:type="spellEnd"/>
      <w:r>
        <w:t xml:space="preserve"> and rockfish, with lower variability for rockfish (top left panel of Figure 5). While the range in average reader-tester CV was smaller for rockfish and </w:t>
      </w:r>
      <w:proofErr w:type="spellStart"/>
      <w:r>
        <w:t>gadids</w:t>
      </w:r>
      <w:proofErr w:type="spellEnd"/>
      <w:r>
        <w:t xml:space="preserve"> than for flatfish, the resulting range in relative ISS was larger for </w:t>
      </w:r>
      <w:proofErr w:type="spellStart"/>
      <w:r>
        <w:t>gadids</w:t>
      </w:r>
      <w:proofErr w:type="spellEnd"/>
      <w:r>
        <w:t xml:space="preserve"> than rockfish or flatfish. The relative ISS when adding growth variability resulted in the smallest range in both ISS reduction and average age-length CV for rockfish, though flatfish and gadid had a larger CV spread (top right panel of Figure 5). On average, the relative ISS when adding both ageing error and growth variability was largest for rockfish, intermediate for flatfish, and smallest for </w:t>
      </w:r>
      <w:proofErr w:type="spellStart"/>
      <w:r>
        <w:t>gadids</w:t>
      </w:r>
      <w:proofErr w:type="spellEnd"/>
      <w:r>
        <w:t xml:space="preserve"> (bottom panel of Figure 5). The same trend resulted when evaluating the range in the relative ISS when both ageing error and growth variability were added.</w:t>
      </w:r>
    </w:p>
    <w:p w14:paraId="1B316419" w14:textId="77777777" w:rsidR="00B66DA9" w:rsidRDefault="00B66DA9" w:rsidP="00B66DA9">
      <w:pPr>
        <w:pStyle w:val="BodyText"/>
      </w:pPr>
    </w:p>
    <w:p w14:paraId="50D9DB2A" w14:textId="77777777" w:rsidR="00C43697" w:rsidRDefault="007C19EB">
      <w:pPr>
        <w:pStyle w:val="Heading1"/>
      </w:pPr>
      <w:bookmarkStart w:id="82" w:name="discussion"/>
      <w:bookmarkEnd w:id="66"/>
      <w:r>
        <w:t>Discussion</w:t>
      </w:r>
    </w:p>
    <w:p w14:paraId="50B9AA0E" w14:textId="77777777" w:rsidR="00C43697" w:rsidRDefault="007C19EB" w:rsidP="00B66DA9">
      <w:pPr>
        <w:pStyle w:val="FirstParagraph"/>
        <w:ind w:firstLine="720"/>
      </w:pPr>
      <w:r>
        <w:t>In this study</w:t>
      </w:r>
      <w:ins w:id="83" w:author="Jim.Lee" w:date="2023-05-11T14:47:00Z">
        <w:r w:rsidR="00EB51DC">
          <w:t>,</w:t>
        </w:r>
      </w:ins>
      <w:r>
        <w:t xml:space="preserve"> we find that accounting for ageing error and growth variability using bootstrap procedures decreased age composition ISS for all stocks examined. The impact of the sources of uncertainty on resulting ISS was species type</w:t>
      </w:r>
      <w:ins w:id="84" w:author="Jim.Lee" w:date="2023-05-11T14:47:00Z">
        <w:r w:rsidR="00EB51DC">
          <w:t>-</w:t>
        </w:r>
      </w:ins>
      <w:del w:id="85" w:author="Jim.Lee" w:date="2023-05-11T14:47:00Z">
        <w:r w:rsidDel="00EB51DC">
          <w:delText xml:space="preserve"> </w:delText>
        </w:r>
      </w:del>
      <w:r>
        <w:t xml:space="preserve">specific, with ageing error being more influential for rockfish than growth variability, and growth variability more influential than ageing error for flatfish and </w:t>
      </w:r>
      <w:proofErr w:type="spellStart"/>
      <w:r>
        <w:t>gadids</w:t>
      </w:r>
      <w:proofErr w:type="spellEnd"/>
      <w:r>
        <w:t xml:space="preserve">. We propose that these results are due to larger growth variability observed in </w:t>
      </w:r>
      <w:proofErr w:type="spellStart"/>
      <w:r>
        <w:t>gadids</w:t>
      </w:r>
      <w:proofErr w:type="spellEnd"/>
      <w:r>
        <w:t xml:space="preserve"> and flatfish compared to rockfish. Further, the effects of ageing error are not unexpected for rockfish, as they are so long-lived. However, the average CV for reader-tester agreement was much larger for some flatfish stocks relative to the rockfish stocks evaluated</w:t>
      </w:r>
      <w:ins w:id="86" w:author="Jim.Lee" w:date="2023-05-12T07:40:00Z">
        <w:r w:rsidR="00923DD4">
          <w:t>;</w:t>
        </w:r>
      </w:ins>
      <w:del w:id="87" w:author="Jim.Lee" w:date="2023-05-12T07:40:00Z">
        <w:r w:rsidDel="00923DD4">
          <w:delText>,</w:delText>
        </w:r>
      </w:del>
      <w:r>
        <w:t xml:space="preserve"> thus, there was some interaction between the number of age bins and ISS in this </w:t>
      </w:r>
      <w:r>
        <w:lastRenderedPageBreak/>
        <w:t xml:space="preserve">analysis.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7DBDC615" w14:textId="30D6DE87" w:rsidR="00C43697" w:rsidRDefault="007C19EB" w:rsidP="00B66DA9">
      <w:pPr>
        <w:pStyle w:val="BodyText"/>
        <w:ind w:firstLine="720"/>
      </w:pPr>
      <w:r>
        <w:t>Understanding effects of survey reduction effort has recently been the focus of a number of studies (ICES 2020, 2023), as survey reductions may be inevitable in many regions. A recent study investigated the reductions in length frequency and age collection effort, using AFSC bottom trawl survey as example (</w:t>
      </w:r>
      <w:proofErr w:type="spellStart"/>
      <w:r>
        <w:t>Hulson</w:t>
      </w:r>
      <w:proofErr w:type="spellEnd"/>
      <w:r>
        <w:t xml:space="preserve"> et al. </w:t>
      </w:r>
      <w:del w:id="88" w:author="Jim.Lee" w:date="2023-06-23T14:02:00Z">
        <w:r w:rsidDel="00D207D8">
          <w:delText>in review</w:delText>
        </w:r>
      </w:del>
      <w:ins w:id="89" w:author="Jim.Lee" w:date="2023-06-23T14:02:00Z">
        <w:r w:rsidR="00D207D8">
          <w:t>2023</w:t>
        </w:r>
      </w:ins>
      <w:r>
        <w:t xml:space="preserve">) and found that reduction in age collections had </w:t>
      </w:r>
      <w:ins w:id="90" w:author="Jim.Lee" w:date="2023-06-23T14:38:00Z">
        <w:r w:rsidR="00710E43">
          <w:t xml:space="preserve">a </w:t>
        </w:r>
      </w:ins>
      <w:r>
        <w:t xml:space="preserve">larger effect on flatfish and rockfish as compared to </w:t>
      </w:r>
      <w:proofErr w:type="spellStart"/>
      <w:r>
        <w:t>gadids</w:t>
      </w:r>
      <w:proofErr w:type="spellEnd"/>
      <w:r>
        <w:t xml:space="preserve">. Here we find that including additional sources of uncertainty has </w:t>
      </w:r>
      <w:ins w:id="91" w:author="Jim.Lee" w:date="2023-06-23T14:14:00Z">
        <w:r w:rsidR="005A4301">
          <w:t xml:space="preserve">the </w:t>
        </w:r>
      </w:ins>
      <w:r>
        <w:t xml:space="preserve">largest effect on </w:t>
      </w:r>
      <w:proofErr w:type="spellStart"/>
      <w:r>
        <w:t>gadids</w:t>
      </w:r>
      <w:proofErr w:type="spellEnd"/>
      <w:r>
        <w:t xml:space="preserve">, and smallest on rockfish, and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7464FC27" w14:textId="77777777" w:rsidR="00C43697" w:rsidRDefault="007C19EB" w:rsidP="00B66DA9">
      <w:pPr>
        <w:pStyle w:val="BodyText"/>
        <w:ind w:firstLine="720"/>
      </w:pPr>
      <w:r>
        <w:t xml:space="preserve">It is well known that misspecification of ISS when fitting compositional data can lead to bias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there is upwards of a 50% decrease in ISS for some stocks when adding additional uncertainty as compared to the base case, an upwards of 40% decrease for flatfish, and an upwards of 20% decrease for rockfish. Without these additional sources of uncertainty taken into account, using the bootstrap procedure would result in ISS that are larger than what they should be. While we did not investigate implications to specific assessment model outcomes, it can be inferred that reductions of ISS on this scale would have downstream effects on model predictions and the associated uncertainty. We note that these sources of uncertainty would not be contained only to fishery-independent sources, like evaluated here, but </w:t>
      </w:r>
      <w:r>
        <w:lastRenderedPageBreak/>
        <w:t>would also be inherent to age collections for fishery-dependent sources as well. Thus, future investigations into the impacts of adding ageing error and growth variability into ISS estimation on assessment model results should also include fishery-dependent ISS implications as well.</w:t>
      </w:r>
    </w:p>
    <w:p w14:paraId="612A4CFE" w14:textId="2CD3C779" w:rsidR="00C43697" w:rsidRDefault="007C19EB" w:rsidP="00B66DA9">
      <w:pPr>
        <w:pStyle w:val="BodyText"/>
        <w:ind w:firstLine="720"/>
      </w:pPr>
      <w:r>
        <w:t xml:space="preserve">A number of operational assessment models use hauls as a proxy in some form when setting ISS for age and length composition data </w:t>
      </w:r>
      <w:ins w:id="92" w:author="Jim.Lee" w:date="2023-05-11T16:04:00Z">
        <w:r w:rsidR="005A4D64">
          <w:t>(</w:t>
        </w:r>
      </w:ins>
      <w:proofErr w:type="spellStart"/>
      <w:r>
        <w:t>Hulson</w:t>
      </w:r>
      <w:proofErr w:type="spellEnd"/>
      <w:r>
        <w:t xml:space="preserve"> et al. </w:t>
      </w:r>
      <w:del w:id="93" w:author="Jim.Lee" w:date="2023-05-11T16:04:00Z">
        <w:r w:rsidDel="005A4D64">
          <w:delText>(</w:delText>
        </w:r>
      </w:del>
      <w:r>
        <w:t>2021). This is derived from a result found in Pennington et al. (2002) who investigated length frequency sampling and, based on the level of intra-haul correlation, determined that for the species that were investigated, on average, the ISS was one fish per haul</w:t>
      </w:r>
      <w:ins w:id="94" w:author="Jim.Lee" w:date="2023-05-11T14:48:00Z">
        <w:r w:rsidR="00EB51DC">
          <w:t>.</w:t>
        </w:r>
      </w:ins>
      <w:r>
        <w:t xml:space="preserve"> However, we note that the conclusion made in Pennington et al. (2002) was not that the number of hauls should be used as a proxy for ISS in the assessment model data fitting procedure, but rather</w:t>
      </w:r>
      <w:del w:id="95" w:author="Jim.Lee" w:date="2023-06-23T14:40:00Z">
        <w:r w:rsidDel="000A26F4">
          <w:delText>,</w:delText>
        </w:r>
      </w:del>
      <w:r>
        <w:t xml:space="preserve"> that in order to potentially increase the ISS and have a better estimate of the level of intra-haul correlation</w:t>
      </w:r>
      <w:del w:id="96" w:author="Jim.Lee" w:date="2023-06-23T14:40:00Z">
        <w:r w:rsidDel="000A26F4">
          <w:delText xml:space="preserve"> that </w:delText>
        </w:r>
      </w:del>
      <w:ins w:id="97" w:author="Jim.Lee" w:date="2023-06-23T14:40:00Z">
        <w:r w:rsidR="000A26F4">
          <w:t xml:space="preserve">, </w:t>
        </w:r>
      </w:ins>
      <w:r>
        <w:t xml:space="preserve">samples should be taken from an increased number of hauls. This result was further substantiated in </w:t>
      </w:r>
      <w:proofErr w:type="spellStart"/>
      <w:r>
        <w:t>Siskey</w:t>
      </w:r>
      <w:proofErr w:type="spellEnd"/>
      <w:r>
        <w:t xml:space="preserve"> et al. (2023), who also suggested that increasing the number of hauls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14:paraId="2ED88A9C" w14:textId="6459AA84" w:rsidR="00C43697" w:rsidRDefault="007C19EB" w:rsidP="00B66DA9">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w:t>
      </w:r>
      <w:ins w:id="98" w:author="Jim.Lee" w:date="2023-05-12T07:41:00Z">
        <w:r w:rsidR="00923DD4">
          <w:t>;</w:t>
        </w:r>
      </w:ins>
      <w:del w:id="99" w:author="Jim.Lee" w:date="2023-05-12T07:41:00Z">
        <w:r w:rsidDel="00923DD4">
          <w:delText>,</w:delText>
        </w:r>
      </w:del>
      <w:r>
        <w:t xml:space="preserve">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w:t>
      </w:r>
      <w:r>
        <w:lastRenderedPageBreak/>
        <w:t>estimates of population-at-age into adjacent age classes prior to fitting the ‘observed’ age composition input data from either fishery-independent or fishery-dependent sources. Then, in the model</w:t>
      </w:r>
      <w:ins w:id="100" w:author="Jim.Lee" w:date="2023-06-26T14:05:00Z">
        <w:r w:rsidR="00200B39">
          <w:t>-</w:t>
        </w:r>
      </w:ins>
      <w:del w:id="101" w:author="Jim.Lee" w:date="2023-06-26T14:05:00Z">
        <w:r w:rsidDel="00200B39">
          <w:delText xml:space="preserve"> </w:delText>
        </w:r>
      </w:del>
      <w:r>
        <w:t>fitting step, an ISS is used to fit the models ‘smudged’ estimates of age composition to the ‘observed’ age composition. Here we argue that unless ageing error is accounted for in the age composition ISS used to fit these data</w:t>
      </w:r>
      <w:ins w:id="102" w:author="Jim.Lee" w:date="2023-06-23T14:41:00Z">
        <w:r w:rsidR="000A26F4">
          <w:t>,</w:t>
        </w:r>
      </w:ins>
      <w:r>
        <w:t xml:space="preserve"> then we are likely ‘over-fitting’ the model estimates to the ‘observed’ age composition and that the use of only an ageing error matrix half-way accounts for this source of uncertainty in the assessment modeling process. The results from this study suggest that in some cases the addition of ageing error to the bootstrap method decreases the age composition ISS by 20-40%</w:t>
      </w:r>
      <w:ins w:id="103" w:author="Jim.Lee" w:date="2023-05-11T15:45:00Z">
        <w:r w:rsidR="00586DF6">
          <w:t>;</w:t>
        </w:r>
      </w:ins>
      <w:del w:id="104" w:author="Jim.Lee" w:date="2023-05-11T15:45:00Z">
        <w:r w:rsidDel="00586DF6">
          <w:delText>,</w:delText>
        </w:r>
      </w:del>
      <w:r>
        <w:t xml:space="preserve"> thus, an ISS that does not take into account this source of uncertainty can be 125-165% too large.</w:t>
      </w:r>
    </w:p>
    <w:p w14:paraId="444A5073" w14:textId="624D0DA5" w:rsidR="00C43697" w:rsidRDefault="007C19EB" w:rsidP="00B66DA9">
      <w:pPr>
        <w:pStyle w:val="BodyText"/>
        <w:ind w:firstLine="720"/>
      </w:pPr>
      <w:r>
        <w:t xml:space="preserve">It is commonly the case that age composition is produced through a two-stage expansion process (Quinn and </w:t>
      </w:r>
      <w:proofErr w:type="spellStart"/>
      <w:r>
        <w:t>Deriso</w:t>
      </w:r>
      <w:proofErr w:type="spellEnd"/>
      <w:r>
        <w:t xml:space="preserve"> 1999)</w:t>
      </w:r>
      <w:del w:id="105" w:author="Jim.Lee" w:date="2023-06-23T13:51:00Z">
        <w:r w:rsidDel="00F85B29">
          <w:delText>,</w:delText>
        </w:r>
      </w:del>
      <w:r>
        <w:t xml:space="preserve"> in which length frequency data </w:t>
      </w:r>
      <w:ins w:id="106" w:author="Jim.Lee" w:date="2023-05-11T15:09:00Z">
        <w:r w:rsidR="008D6098">
          <w:t>are</w:t>
        </w:r>
      </w:ins>
      <w:del w:id="107" w:author="Jim.Lee" w:date="2023-05-11T15:09:00Z">
        <w:r w:rsidDel="008D6098">
          <w:delText>is</w:delText>
        </w:r>
      </w:del>
      <w:r>
        <w:t xml:space="preserve">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w:t>
      </w:r>
      <w:ins w:id="108" w:author="Jim.Lee" w:date="2023-06-23T13:49:00Z">
        <w:r w:rsidR="00F85B29">
          <w:t xml:space="preserve"> </w:t>
        </w:r>
      </w:ins>
      <w:del w:id="109" w:author="Jim.Lee" w:date="2023-06-23T13:49:00Z">
        <w:r w:rsidDel="00F85B29">
          <w:delText>-</w:delText>
        </w:r>
      </w:del>
      <w:r>
        <w:t>stage of this expansion process, the ALK is produced through the use of age-length paired data that are obtained in the age sampling collection, and within the ALK the variability in length-at-age is implicitly accounted for. However, there have been no previous attempts to include this source of variability when considering the ISS that is used to fit the expanded age composition data. We find that the magnitude of effect on age composition ISS is species type</w:t>
      </w:r>
      <w:ins w:id="110" w:author="Jim.Lee" w:date="2023-05-11T14:50:00Z">
        <w:r w:rsidR="00EB51DC">
          <w:t>-</w:t>
        </w:r>
      </w:ins>
      <w:del w:id="111" w:author="Jim.Lee" w:date="2023-05-11T14:50:00Z">
        <w:r w:rsidDel="00EB51DC">
          <w:delText xml:space="preserve"> </w:delText>
        </w:r>
      </w:del>
      <w:r>
        <w:t>dependent, in which a larger effect results for species that exhibit larger variability in growth</w:t>
      </w:r>
      <w:ins w:id="112" w:author="Jim.Lee" w:date="2023-06-23T14:42:00Z">
        <w:r w:rsidR="000A26F4">
          <w:t>;</w:t>
        </w:r>
      </w:ins>
      <w:del w:id="113" w:author="Jim.Lee" w:date="2023-06-23T14:42:00Z">
        <w:r w:rsidDel="000A26F4">
          <w:delText>,</w:delText>
        </w:r>
      </w:del>
      <w:r>
        <w:t xml:space="preserve"> for example, </w:t>
      </w:r>
      <w:proofErr w:type="spellStart"/>
      <w:r>
        <w:t>gadids</w:t>
      </w:r>
      <w:proofErr w:type="spellEnd"/>
      <w:r>
        <w:t xml:space="preserve"> and flatfish compared to rockfish. When implementing growth variability</w:t>
      </w:r>
      <w:ins w:id="114" w:author="Jim.Lee" w:date="2023-05-12T07:43:00Z">
        <w:r w:rsidR="00923DD4">
          <w:t>,</w:t>
        </w:r>
      </w:ins>
      <w:r>
        <w:t xml:space="preserve"> there was a 10-50% decrease in the magnitude of bootstrapped age composition ISS</w:t>
      </w:r>
      <w:ins w:id="115" w:author="Jim.Lee" w:date="2023-05-12T07:43:00Z">
        <w:r w:rsidR="00923DD4">
          <w:t>;</w:t>
        </w:r>
      </w:ins>
      <w:del w:id="116" w:author="Jim.Lee" w:date="2023-05-12T07:43:00Z">
        <w:r w:rsidDel="00923DD4">
          <w:delText>,</w:delText>
        </w:r>
      </w:del>
      <w:r>
        <w:t xml:space="preserve"> thus, if not taking this source of uncertainty into account the ISS can be up to 200% too large.</w:t>
      </w:r>
    </w:p>
    <w:p w14:paraId="71FD1415" w14:textId="77777777" w:rsidR="00C43697" w:rsidRDefault="007C19EB" w:rsidP="00B66DA9">
      <w:pPr>
        <w:pStyle w:val="BodyText"/>
        <w:ind w:firstLine="720"/>
      </w:pPr>
      <w:r>
        <w:lastRenderedPageBreak/>
        <w:t xml:space="preserve">Overall, we find that expanding upon the method introduced by Stewart and </w:t>
      </w:r>
      <w:proofErr w:type="spellStart"/>
      <w:r>
        <w:t>Monnahan</w:t>
      </w:r>
      <w:proofErr w:type="spellEnd"/>
      <w:r>
        <w:t xml:space="preserve"> (2017)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w:t>
      </w:r>
      <w:proofErr w:type="spellStart"/>
      <w:r>
        <w:t>Monnahan</w:t>
      </w:r>
      <w:proofErr w:type="spellEnd"/>
      <w:r>
        <w:t xml:space="preserve"> 2017) to set and </w:t>
      </w:r>
      <w:del w:id="117" w:author="Jim.Lee" w:date="2023-05-12T07:43:00Z">
        <w:r w:rsidDel="007B651F">
          <w:delText xml:space="preserve">and </w:delText>
        </w:r>
      </w:del>
      <w:r>
        <w:t xml:space="preserve">length composition ISS. With modern computing power, for a single species using the </w:t>
      </w:r>
      <w:r w:rsidRPr="00B66DA9">
        <w:t>package</w:t>
      </w:r>
      <w:ins w:id="118" w:author="Jim.Lee" w:date="2023-05-12T07:44:00Z">
        <w:r w:rsidR="007B651F">
          <w:t xml:space="preserve"> that</w:t>
        </w:r>
      </w:ins>
      <w:r w:rsidRPr="00B66DA9">
        <w:t xml:space="preserve"> we built (</w:t>
      </w:r>
      <w:hyperlink r:id="rId11">
        <w:r w:rsidRPr="00B66DA9">
          <w:rPr>
            <w:rStyle w:val="Hyperlink"/>
            <w:color w:val="auto"/>
          </w:rPr>
          <w:t>https://github.com/BenWilliams-NOAA/surveyISS</w:t>
        </w:r>
      </w:hyperlink>
      <w:r w:rsidRPr="00B66DA9">
        <w:t>)</w:t>
      </w:r>
      <w:ins w:id="119" w:author="Jim.Lee" w:date="2023-05-11T15:46:00Z">
        <w:r w:rsidR="00586DF6">
          <w:t>,</w:t>
        </w:r>
      </w:ins>
      <w:r w:rsidRPr="00B66DA9">
        <w:t xml:space="preserve"> it </w:t>
      </w:r>
      <w:r>
        <w:t xml:space="preserve">takes </w:t>
      </w:r>
      <w:commentRangeStart w:id="120"/>
      <w:r>
        <w:t>on the matter of</w:t>
      </w:r>
      <w:commentRangeEnd w:id="120"/>
      <w:r w:rsidR="00B22237">
        <w:rPr>
          <w:rStyle w:val="CommentReference"/>
        </w:rPr>
        <w:commentReference w:id="120"/>
      </w:r>
      <w:r>
        <w:t xml:space="preserve"> a couple of hours to obtain both age and length composition bootstrap ISS for a historical survey time series (longer than 40 years in some cases); for a single year it takes a </w:t>
      </w:r>
      <w:commentRangeStart w:id="121"/>
      <w:r>
        <w:t>matter of</w:t>
      </w:r>
      <w:commentRangeEnd w:id="121"/>
      <w:r w:rsidR="007B651F">
        <w:rPr>
          <w:rStyle w:val="CommentReference"/>
        </w:rPr>
        <w:commentReference w:id="121"/>
      </w:r>
      <w:r>
        <w:t xml:space="preserve"> minutes. Second, for all estimates of age composition ISS</w:t>
      </w:r>
      <w:ins w:id="122" w:author="Jim.Lee" w:date="2023-05-12T07:45:00Z">
        <w:r w:rsidR="007B651F">
          <w:t xml:space="preserve">, </w:t>
        </w:r>
      </w:ins>
      <w:del w:id="123" w:author="Jim.Lee" w:date="2023-05-12T07:45:00Z">
        <w:r w:rsidDel="007B651F">
          <w:delText xml:space="preserve"> </w:delText>
        </w:r>
      </w:del>
      <w:r>
        <w:t xml:space="preserve">we recommend implementing ageing error and growth variability to more explicitly and thoroughly take these sources of uncertainty into account in stock assessment models. We note that while we used fishery-independent data here as an example, </w:t>
      </w:r>
      <w:del w:id="124" w:author="Jim.Lee" w:date="2023-05-12T07:45:00Z">
        <w:r w:rsidDel="007B651F">
          <w:delText xml:space="preserve">that </w:delText>
        </w:r>
      </w:del>
      <w:r>
        <w:t>these sources of uncertainty would also be inherent to fishery-dependent data.</w:t>
      </w:r>
    </w:p>
    <w:p w14:paraId="14F84E56" w14:textId="77777777" w:rsidR="00B66DA9" w:rsidRDefault="00B66DA9" w:rsidP="00B66DA9">
      <w:pPr>
        <w:pStyle w:val="BodyText"/>
      </w:pPr>
    </w:p>
    <w:p w14:paraId="14E1F184" w14:textId="77777777" w:rsidR="00C43697" w:rsidRDefault="007C19EB">
      <w:pPr>
        <w:pStyle w:val="Heading1"/>
      </w:pPr>
      <w:bookmarkStart w:id="125" w:name="acknowledgments"/>
      <w:bookmarkEnd w:id="82"/>
      <w:r>
        <w:t>Acknowledgments</w:t>
      </w:r>
    </w:p>
    <w:p w14:paraId="3AFB183D" w14:textId="77777777" w:rsidR="00C43697" w:rsidRDefault="007C19EB">
      <w:pPr>
        <w:pStyle w:val="FirstParagraph"/>
      </w:pPr>
      <w:r>
        <w:t xml:space="preserve">We thank </w:t>
      </w:r>
      <w:r>
        <w:rPr>
          <w:i/>
          <w:iCs/>
        </w:rPr>
        <w:t>reviewer1</w:t>
      </w:r>
      <w:r>
        <w:t xml:space="preserve"> and </w:t>
      </w:r>
      <w:r>
        <w:rPr>
          <w:i/>
          <w:iCs/>
        </w:rPr>
        <w:t>reviewer2</w:t>
      </w:r>
      <w:r>
        <w:t xml:space="preserve"> for their helpful reviews of this manuscript. We also thank all the AFSC survey staff who collected the data over the last 40 years used in this analysis.</w:t>
      </w:r>
    </w:p>
    <w:p w14:paraId="4DDDBA58" w14:textId="77777777" w:rsidR="00C43697" w:rsidRDefault="007C19EB">
      <w:r>
        <w:br w:type="page"/>
      </w:r>
    </w:p>
    <w:p w14:paraId="4E42A82C" w14:textId="77777777" w:rsidR="00C43697" w:rsidRDefault="007C19EB">
      <w:pPr>
        <w:pStyle w:val="Heading1"/>
      </w:pPr>
      <w:bookmarkStart w:id="126" w:name="citations"/>
      <w:bookmarkEnd w:id="125"/>
      <w:r>
        <w:lastRenderedPageBreak/>
        <w:t>Citations</w:t>
      </w:r>
    </w:p>
    <w:p w14:paraId="6E3A7088" w14:textId="77777777" w:rsidR="00C43697" w:rsidRDefault="007C19EB" w:rsidP="00B66DA9">
      <w:pPr>
        <w:pStyle w:val="Bibliography"/>
        <w:ind w:left="720" w:hanging="720"/>
      </w:pPr>
      <w:bookmarkStart w:id="127" w:name="ref-Ailloud2019"/>
      <w:bookmarkStart w:id="128" w:name="refs"/>
      <w:proofErr w:type="spellStart"/>
      <w:r>
        <w:t>Ailloud</w:t>
      </w:r>
      <w:proofErr w:type="spellEnd"/>
      <w:r>
        <w:t xml:space="preserve">, L.E., and </w:t>
      </w:r>
      <w:proofErr w:type="spellStart"/>
      <w:r>
        <w:t>Hoenig</w:t>
      </w:r>
      <w:proofErr w:type="spellEnd"/>
      <w:r>
        <w:t>, J.M. 2019. A general theory of age-length keys: Combining the forward and inverse keys to estimate age composition from incomplete data. ICES Journal of Marine Science 76(6): 1515–1523.</w:t>
      </w:r>
    </w:p>
    <w:p w14:paraId="52FBF55C" w14:textId="77777777" w:rsidR="00C43697" w:rsidRDefault="007C19EB" w:rsidP="00B66DA9">
      <w:pPr>
        <w:pStyle w:val="Bibliography"/>
        <w:ind w:left="720" w:hanging="720"/>
      </w:pPr>
      <w:bookmarkStart w:id="129" w:name="ref-Barbeaux2022"/>
      <w:bookmarkEnd w:id="127"/>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2700B040" w14:textId="77777777" w:rsidR="00C43697" w:rsidRDefault="007C19EB" w:rsidP="00B66DA9">
      <w:pPr>
        <w:pStyle w:val="Bibliography"/>
        <w:ind w:left="720" w:hanging="720"/>
      </w:pPr>
      <w:bookmarkStart w:id="130" w:name="ref-Candy2012"/>
      <w:bookmarkEnd w:id="129"/>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w:t>
      </w:r>
      <w:ins w:id="131" w:author="Jim.Lee" w:date="2023-05-11T14:51:00Z">
        <w:r w:rsidR="00EB51DC">
          <w:t>P</w:t>
        </w:r>
      </w:ins>
      <w:del w:id="132" w:author="Jim.Lee" w:date="2023-05-11T14:51:00Z">
        <w:r w:rsidDel="00EB51DC">
          <w:delText>p</w:delText>
        </w:r>
      </w:del>
      <w:r>
        <w:t xml:space="preserve">atagonian </w:t>
      </w:r>
      <w:proofErr w:type="spellStart"/>
      <w:r>
        <w:t>toothfish</w:t>
      </w:r>
      <w:proofErr w:type="spellEnd"/>
      <w:r>
        <w:t xml:space="preserve"> (</w:t>
      </w:r>
      <w:proofErr w:type="spellStart"/>
      <w:ins w:id="133" w:author="Jim.Lee" w:date="2023-05-11T14:51:00Z">
        <w:r w:rsidR="00EB51DC">
          <w:rPr>
            <w:i/>
            <w:iCs/>
          </w:rPr>
          <w:t>D</w:t>
        </w:r>
      </w:ins>
      <w:del w:id="134" w:author="Jim.Lee" w:date="2023-05-11T14:51:00Z">
        <w:r w:rsidDel="00EB51DC">
          <w:rPr>
            <w:i/>
            <w:iCs/>
          </w:rPr>
          <w:delText>d</w:delText>
        </w:r>
      </w:del>
      <w:r>
        <w:rPr>
          <w:i/>
          <w:iCs/>
        </w:rPr>
        <w:t>issostichus</w:t>
      </w:r>
      <w:proofErr w:type="spellEnd"/>
      <w:r>
        <w:rPr>
          <w:i/>
          <w:iCs/>
        </w:rPr>
        <w:t xml:space="preserve"> </w:t>
      </w:r>
      <w:proofErr w:type="spellStart"/>
      <w:r>
        <w:rPr>
          <w:i/>
          <w:iCs/>
        </w:rPr>
        <w:t>eleginoides</w:t>
      </w:r>
      <w:proofErr w:type="spellEnd"/>
      <w:r>
        <w:t>) otoliths using between-reader integer errors, readability scores, and continuation ratio models. Fisheries Research 115: 14–23.</w:t>
      </w:r>
    </w:p>
    <w:p w14:paraId="60765B51" w14:textId="77777777" w:rsidR="00C43697" w:rsidRDefault="007C19EB" w:rsidP="00B66DA9">
      <w:pPr>
        <w:pStyle w:val="Bibliography"/>
        <w:ind w:left="720" w:hanging="720"/>
      </w:pPr>
      <w:bookmarkStart w:id="135" w:name="ref-Francis2017"/>
      <w:bookmarkEnd w:id="130"/>
      <w:r>
        <w:t xml:space="preserve">Francis, R.I.C.C. 2017. </w:t>
      </w:r>
      <w:proofErr w:type="spellStart"/>
      <w:r>
        <w:t>Revisting</w:t>
      </w:r>
      <w:proofErr w:type="spellEnd"/>
      <w:r>
        <w:t xml:space="preserve"> data weighting in fisheries stock assessment models. Fisheries Research 192: 5–15.</w:t>
      </w:r>
    </w:p>
    <w:p w14:paraId="379A2AFC" w14:textId="77777777" w:rsidR="00C43697" w:rsidRDefault="007C19EB" w:rsidP="00B66DA9">
      <w:pPr>
        <w:pStyle w:val="Bibliography"/>
        <w:ind w:left="720" w:hanging="720"/>
      </w:pPr>
      <w:bookmarkStart w:id="136" w:name="ref-Henriquez2016"/>
      <w:bookmarkEnd w:id="135"/>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w:t>
      </w:r>
      <w:ins w:id="137" w:author="Jim.Lee" w:date="2023-05-11T14:51:00Z">
        <w:r w:rsidR="00EB51DC">
          <w:t>C</w:t>
        </w:r>
      </w:ins>
      <w:del w:id="138" w:author="Jim.Lee" w:date="2023-05-11T14:51:00Z">
        <w:r w:rsidDel="00EB51DC">
          <w:delText>c</w:delText>
        </w:r>
      </w:del>
      <w:r>
        <w:t xml:space="preserve">hilean </w:t>
      </w:r>
      <w:ins w:id="139" w:author="Jim.Lee" w:date="2023-05-11T14:51:00Z">
        <w:r w:rsidR="00EB51DC">
          <w:t>P</w:t>
        </w:r>
      </w:ins>
      <w:del w:id="140" w:author="Jim.Lee" w:date="2023-05-11T14:51:00Z">
        <w:r w:rsidDel="00EB51DC">
          <w:delText>p</w:delText>
        </w:r>
      </w:del>
      <w:r>
        <w:t xml:space="preserve">atagonian </w:t>
      </w:r>
      <w:proofErr w:type="spellStart"/>
      <w:r>
        <w:t>toothfish</w:t>
      </w:r>
      <w:proofErr w:type="spellEnd"/>
      <w:r>
        <w:t xml:space="preserve"> fishery. ICES Journal of Marine Science 73(4): 1074–1090.</w:t>
      </w:r>
    </w:p>
    <w:p w14:paraId="306FE95A" w14:textId="77777777" w:rsidR="00C43697" w:rsidRDefault="007C19EB" w:rsidP="00B66DA9">
      <w:pPr>
        <w:pStyle w:val="Bibliography"/>
        <w:ind w:left="720" w:hanging="720"/>
      </w:pPr>
      <w:bookmarkStart w:id="141" w:name="ref-Hulson2022"/>
      <w:bookmarkEnd w:id="136"/>
      <w:proofErr w:type="spellStart"/>
      <w:r>
        <w:t>Hulson</w:t>
      </w:r>
      <w:proofErr w:type="spellEnd"/>
      <w:r>
        <w:t>, P</w:t>
      </w:r>
      <w:bookmarkStart w:id="142" w:name="_GoBack"/>
      <w:bookmarkEnd w:id="142"/>
      <w:del w:id="143" w:author="Jim.Lee" w:date="2023-06-26T14:24:00Z">
        <w:r w:rsidDel="004948D4">
          <w:delText>.</w:delText>
        </w:r>
      </w:del>
      <w:r>
        <w:t xml:space="preserve">-J.F., </w:t>
      </w:r>
      <w:proofErr w:type="spellStart"/>
      <w:r>
        <w:t>Barbeaux</w:t>
      </w:r>
      <w:proofErr w:type="spellEnd"/>
      <w:r>
        <w:t xml:space="preserve">, S.J., </w:t>
      </w:r>
      <w:proofErr w:type="spellStart"/>
      <w:r>
        <w:t>Ferriss</w:t>
      </w:r>
      <w:proofErr w:type="spellEnd"/>
      <w:r>
        <w:t xml:space="preserve">, B., McDermott, S., and Spies, I. 2022. Assessment of the Pacific cod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5057F970" w14:textId="77777777" w:rsidR="00C43697" w:rsidRDefault="007C19EB" w:rsidP="00B66DA9">
      <w:pPr>
        <w:pStyle w:val="Bibliography"/>
        <w:ind w:left="720" w:hanging="720"/>
      </w:pPr>
      <w:bookmarkStart w:id="144" w:name="ref-Hulson2011"/>
      <w:bookmarkEnd w:id="141"/>
      <w:proofErr w:type="spellStart"/>
      <w:r>
        <w:t>Hulson</w:t>
      </w:r>
      <w:proofErr w:type="spellEnd"/>
      <w:r>
        <w:t>, P</w:t>
      </w:r>
      <w:del w:id="145" w:author="Jim.Lee" w:date="2023-06-26T14:07:00Z">
        <w:r w:rsidDel="00200B39">
          <w:delText>.</w:delText>
        </w:r>
      </w:del>
      <w:r>
        <w:t xml:space="preserve">-J.F., </w:t>
      </w:r>
      <w:proofErr w:type="spellStart"/>
      <w:r>
        <w:t>Hanselman</w:t>
      </w:r>
      <w:proofErr w:type="spellEnd"/>
      <w:r>
        <w:t>, D.H., and Quinn, I., Terrance J. 2011. Effects of process and observation errors on effective sample size of fishery and survey age and length composition using variance ratio and likelihood methods. ICES Journal of Marine Science 68(7): 1548–1557.</w:t>
      </w:r>
    </w:p>
    <w:p w14:paraId="5A090C10" w14:textId="77777777" w:rsidR="00C43697" w:rsidRDefault="007C19EB" w:rsidP="00B66DA9">
      <w:pPr>
        <w:pStyle w:val="Bibliography"/>
        <w:ind w:left="720" w:hanging="720"/>
      </w:pPr>
      <w:bookmarkStart w:id="146" w:name="ref-Hulson2012"/>
      <w:bookmarkEnd w:id="144"/>
      <w:proofErr w:type="spellStart"/>
      <w:r>
        <w:lastRenderedPageBreak/>
        <w:t>Hulson</w:t>
      </w:r>
      <w:proofErr w:type="spellEnd"/>
      <w:r>
        <w:t>, P</w:t>
      </w:r>
      <w:del w:id="147" w:author="Jim.Lee" w:date="2023-06-26T14:07:00Z">
        <w:r w:rsidDel="00200B39">
          <w:delText>.</w:delText>
        </w:r>
      </w:del>
      <w:r>
        <w:t xml:space="preserve">-J.F., </w:t>
      </w:r>
      <w:proofErr w:type="spellStart"/>
      <w:r>
        <w:t>Hanselman</w:t>
      </w:r>
      <w:proofErr w:type="spellEnd"/>
      <w:r>
        <w:t>, D.H., and Quinn II, T.J. 2012. Determining effective sample size in integrated age-structured assessment models. ICES Journal of Marine Science 69: 281–292.</w:t>
      </w:r>
    </w:p>
    <w:p w14:paraId="28209B81" w14:textId="77777777" w:rsidR="00C43697" w:rsidRDefault="007C19EB" w:rsidP="00B66DA9">
      <w:pPr>
        <w:pStyle w:val="Bibliography"/>
        <w:ind w:left="720" w:hanging="720"/>
      </w:pPr>
      <w:bookmarkStart w:id="148" w:name="ref-Hulson2023c"/>
      <w:bookmarkEnd w:id="146"/>
      <w:proofErr w:type="spellStart"/>
      <w:r>
        <w:t>Hulson</w:t>
      </w:r>
      <w:proofErr w:type="spellEnd"/>
      <w:r>
        <w:t>, P</w:t>
      </w:r>
      <w:del w:id="149" w:author="Jim.Lee" w:date="2023-06-26T14:07:00Z">
        <w:r w:rsidDel="00200B39">
          <w:delText>.</w:delText>
        </w:r>
      </w:del>
      <w:r>
        <w:t xml:space="preserve">-J.F.,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05FA679A" w14:textId="77777777" w:rsidR="00C43697" w:rsidRDefault="007C19EB" w:rsidP="00B66DA9">
      <w:pPr>
        <w:pStyle w:val="Bibliography"/>
        <w:ind w:left="720" w:hanging="720"/>
      </w:pPr>
      <w:bookmarkStart w:id="150" w:name="ref-Hulson2021"/>
      <w:bookmarkEnd w:id="148"/>
      <w:proofErr w:type="spellStart"/>
      <w:r>
        <w:t>Hulson</w:t>
      </w:r>
      <w:proofErr w:type="spellEnd"/>
      <w:r>
        <w:t>, P</w:t>
      </w:r>
      <w:del w:id="151" w:author="Jim.Lee" w:date="2023-06-26T14:07:00Z">
        <w:r w:rsidDel="00200B39">
          <w:delText>.</w:delText>
        </w:r>
      </w:del>
      <w:r>
        <w:t xml:space="preserve">-J.F.,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72653A36" w14:textId="6D117677" w:rsidR="00C43697" w:rsidRDefault="007C19EB" w:rsidP="00B66DA9">
      <w:pPr>
        <w:pStyle w:val="Bibliography"/>
        <w:ind w:left="720" w:hanging="720"/>
      </w:pPr>
      <w:bookmarkStart w:id="152" w:name="ref-Hulson2023b"/>
      <w:bookmarkEnd w:id="150"/>
      <w:proofErr w:type="spellStart"/>
      <w:r>
        <w:t>Hulson</w:t>
      </w:r>
      <w:proofErr w:type="spellEnd"/>
      <w:r>
        <w:t>, P</w:t>
      </w:r>
      <w:del w:id="153" w:author="Jim.Lee" w:date="2023-06-26T14:07:00Z">
        <w:r w:rsidDel="00200B39">
          <w:delText>.</w:delText>
        </w:r>
      </w:del>
      <w:r>
        <w:t xml:space="preserve">-J.F., Williams, B., </w:t>
      </w:r>
      <w:proofErr w:type="spellStart"/>
      <w:r>
        <w:t>Siskey</w:t>
      </w:r>
      <w:proofErr w:type="spellEnd"/>
      <w:r>
        <w:t xml:space="preserve">, M., Bryan, M., and Conner, J. </w:t>
      </w:r>
      <w:del w:id="154" w:author="Jim.Lee" w:date="2023-06-23T14:00:00Z">
        <w:r w:rsidDel="00A23E28">
          <w:delText>in review</w:delText>
        </w:r>
      </w:del>
      <w:ins w:id="155" w:author="Jim.Lee" w:date="2023-06-23T14:00:00Z">
        <w:r w:rsidR="00A23E28">
          <w:t>2023</w:t>
        </w:r>
      </w:ins>
      <w:r>
        <w:t xml:space="preserve">. </w:t>
      </w:r>
      <w:ins w:id="156" w:author="Jim.Lee" w:date="2023-06-23T14:00:00Z">
        <w:r w:rsidR="00A23E28" w:rsidRPr="00A23E28">
          <w:t>Bottom trawl survey age and length composition input sample sizes for stocks assessed with statistical catch-at-age assessment models at the Alaska Fisheries Science Center. U.S. Department of Commerce, NOAA Technical Memorandum NMFS-AFSC-470, 38 p.</w:t>
        </w:r>
      </w:ins>
      <w:del w:id="157" w:author="Jim.Lee" w:date="2023-06-23T14:00:00Z">
        <w:r w:rsidDel="00A23E28">
          <w:delText>Bottom trawl survey age and length composition input sample sizes for stocks assessed with statistical catch-at-age assessment models at the Alaska Fisheries Science Center. U.S. Department of Commerce. NOAA Technical Memorandum.</w:delText>
        </w:r>
      </w:del>
    </w:p>
    <w:p w14:paraId="30771D75" w14:textId="1F57958C" w:rsidR="00C43697" w:rsidRDefault="007C19EB" w:rsidP="00B66DA9">
      <w:pPr>
        <w:pStyle w:val="Bibliography"/>
        <w:ind w:left="720" w:hanging="720"/>
      </w:pPr>
      <w:bookmarkStart w:id="158" w:name="ref-ICES2020"/>
      <w:bookmarkEnd w:id="152"/>
      <w:r>
        <w:t>ICES. 2020. Workshop on unavoidable survey effort reduction (WKUSER). ICES Scientific Reports.</w:t>
      </w:r>
      <w:ins w:id="159" w:author="Jim.Lee" w:date="2023-06-23T13:58:00Z">
        <w:r w:rsidR="00F85B29" w:rsidRPr="00F85B29">
          <w:t xml:space="preserve"> https://doi.org/10.17895/ices.pub.7453</w:t>
        </w:r>
        <w:r w:rsidR="00F85B29">
          <w:t>.</w:t>
        </w:r>
      </w:ins>
    </w:p>
    <w:p w14:paraId="64B1E473" w14:textId="47DBB865" w:rsidR="00C43697" w:rsidRDefault="007C19EB" w:rsidP="00B66DA9">
      <w:pPr>
        <w:pStyle w:val="Bibliography"/>
        <w:ind w:left="720" w:hanging="720"/>
      </w:pPr>
      <w:bookmarkStart w:id="160" w:name="ref-ICES2023"/>
      <w:bookmarkEnd w:id="158"/>
      <w:r>
        <w:t>ICES. 2023. Workshop on unavoidable survey effort reduction 2 (WKUSER). ICES Scientific Reports.</w:t>
      </w:r>
      <w:ins w:id="161" w:author="Jim.Lee" w:date="2023-06-23T14:24:00Z">
        <w:r w:rsidR="006A294C">
          <w:t xml:space="preserve"> </w:t>
        </w:r>
      </w:ins>
      <w:ins w:id="162" w:author="Jim.Lee" w:date="2023-06-23T14:00:00Z">
        <w:r w:rsidR="00A23E28" w:rsidRPr="00A23E28">
          <w:t>https://doi.org/10.17895/ices.pub.22086845</w:t>
        </w:r>
        <w:r w:rsidR="00A23E28">
          <w:t>.</w:t>
        </w:r>
      </w:ins>
    </w:p>
    <w:p w14:paraId="1795EC8B" w14:textId="77777777" w:rsidR="00C43697" w:rsidRDefault="007C19EB" w:rsidP="00B66DA9">
      <w:pPr>
        <w:pStyle w:val="Bibliography"/>
        <w:ind w:left="720" w:hanging="720"/>
      </w:pPr>
      <w:bookmarkStart w:id="163" w:name="ref-Kimura1991"/>
      <w:bookmarkEnd w:id="160"/>
      <w:r>
        <w:t>Kimura, D.K., and Lyons, J.J. 1991. Between-reader bias and variability in the age-determination process. Fishery Bulletin</w:t>
      </w:r>
      <w:ins w:id="164" w:author="Jim.Lee" w:date="2023-05-11T14:52:00Z">
        <w:r w:rsidR="00914D4B">
          <w:t>, U.S.</w:t>
        </w:r>
      </w:ins>
      <w:r>
        <w:t xml:space="preserve"> 89: 53–60.</w:t>
      </w:r>
    </w:p>
    <w:p w14:paraId="6DA03F06" w14:textId="21E7A842" w:rsidR="00C43697" w:rsidRDefault="007C19EB" w:rsidP="00B66DA9">
      <w:pPr>
        <w:pStyle w:val="Bibliography"/>
        <w:ind w:left="720" w:hanging="720"/>
      </w:pPr>
      <w:bookmarkStart w:id="165" w:name="ref-Lauth2019"/>
      <w:bookmarkEnd w:id="163"/>
      <w:proofErr w:type="spellStart"/>
      <w:r>
        <w:t>Lauth</w:t>
      </w:r>
      <w:proofErr w:type="spellEnd"/>
      <w:r>
        <w:t>, R.R., Dawson, E.J., and Conner, J. 2019. Results of the 2017 eastern and northern Bering Sea continental shelf bottom trawl survey of groundfish and invertebrate fauna. U.S. Department of Commerce</w:t>
      </w:r>
      <w:ins w:id="166" w:author="Jim.Lee" w:date="2023-05-15T07:43:00Z">
        <w:r w:rsidR="0069078A">
          <w:t>,</w:t>
        </w:r>
      </w:ins>
      <w:del w:id="167" w:author="Jim.Lee" w:date="2023-05-15T07:43:00Z">
        <w:r w:rsidDel="0069078A">
          <w:delText>.</w:delText>
        </w:r>
      </w:del>
      <w:r>
        <w:t xml:space="preserve"> NOAA Technical Memorandum NMFS-AFSC-396</w:t>
      </w:r>
      <w:ins w:id="168" w:author="Jim.Lee" w:date="2023-06-23T14:03:00Z">
        <w:r w:rsidR="00D207D8">
          <w:t>,</w:t>
        </w:r>
      </w:ins>
      <w:del w:id="169" w:author="Jim.Lee" w:date="2023-06-23T14:03:00Z">
        <w:r w:rsidDel="00D207D8">
          <w:delText>:</w:delText>
        </w:r>
      </w:del>
      <w:r>
        <w:t xml:space="preserve"> 260 p.</w:t>
      </w:r>
    </w:p>
    <w:p w14:paraId="379EC1AA" w14:textId="77777777" w:rsidR="00C43697" w:rsidRDefault="007C19EB" w:rsidP="00B66DA9">
      <w:pPr>
        <w:pStyle w:val="Bibliography"/>
        <w:ind w:left="720" w:hanging="720"/>
      </w:pPr>
      <w:bookmarkStart w:id="170" w:name="ref-Lee2019"/>
      <w:bookmarkEnd w:id="165"/>
      <w:r>
        <w:t xml:space="preserve">Lee, H., </w:t>
      </w:r>
      <w:proofErr w:type="spellStart"/>
      <w:r>
        <w:t>Piner</w:t>
      </w:r>
      <w:proofErr w:type="spellEnd"/>
      <w:r>
        <w:t xml:space="preserve">, K.R., Taylor, I.G., and </w:t>
      </w:r>
      <w:proofErr w:type="spellStart"/>
      <w:r>
        <w:t>Kitakado</w:t>
      </w:r>
      <w:proofErr w:type="spellEnd"/>
      <w:r>
        <w:t>, T. 2019. On the use of conditional age at length data as a likelihood component in integrated population dynamics models. Fisheries Research 216: 204–211.</w:t>
      </w:r>
    </w:p>
    <w:p w14:paraId="60787398" w14:textId="77777777" w:rsidR="00C43697" w:rsidRDefault="007C19EB" w:rsidP="00B66DA9">
      <w:pPr>
        <w:pStyle w:val="Bibliography"/>
        <w:ind w:left="720" w:hanging="720"/>
      </w:pPr>
      <w:bookmarkStart w:id="171" w:name="ref-Liao2013"/>
      <w:bookmarkEnd w:id="170"/>
      <w:r>
        <w:lastRenderedPageBreak/>
        <w:t xml:space="preserve">Liao, H., </w:t>
      </w:r>
      <w:proofErr w:type="spellStart"/>
      <w:r>
        <w:t>Sharov</w:t>
      </w:r>
      <w:proofErr w:type="spellEnd"/>
      <w:r>
        <w:t xml:space="preserve">, A.F., Jones, C.M., and Nelson, G.A. 2013. Quantifying the effects of aging bias in </w:t>
      </w:r>
      <w:proofErr w:type="gramStart"/>
      <w:ins w:id="172" w:author="Jim.Lee" w:date="2023-05-11T15:48:00Z">
        <w:r w:rsidR="006C1135">
          <w:t>A</w:t>
        </w:r>
      </w:ins>
      <w:proofErr w:type="gramEnd"/>
      <w:del w:id="173" w:author="Jim.Lee" w:date="2023-05-11T15:48:00Z">
        <w:r w:rsidDel="006C1135">
          <w:delText>a</w:delText>
        </w:r>
      </w:del>
      <w:r>
        <w:t>tlantic striped bass stock assessment. Transactions of the American Fisheries Society 142(1): 193–207.</w:t>
      </w:r>
    </w:p>
    <w:p w14:paraId="07F76A16" w14:textId="77777777" w:rsidR="00C43697" w:rsidRDefault="007C19EB" w:rsidP="00B66DA9">
      <w:pPr>
        <w:pStyle w:val="Bibliography"/>
        <w:ind w:left="720" w:hanging="720"/>
      </w:pPr>
      <w:bookmarkStart w:id="174" w:name="ref-Mcallister1997"/>
      <w:bookmarkEnd w:id="171"/>
      <w:r>
        <w:t xml:space="preserve">McAllister, M.K., and </w:t>
      </w:r>
      <w:proofErr w:type="spellStart"/>
      <w:r>
        <w:t>Ianelli</w:t>
      </w:r>
      <w:proofErr w:type="spellEnd"/>
      <w:r>
        <w:t>, J.N. 1997. Bayesian stock assessment using catch-age data and the sampling-importance resampling algorithm. Canadian Journal of Fisheries and Aquatic Sciences 54(2): 284–300.</w:t>
      </w:r>
    </w:p>
    <w:p w14:paraId="39AD75A1" w14:textId="77777777" w:rsidR="00C43697" w:rsidRDefault="007C19EB" w:rsidP="00B66DA9">
      <w:pPr>
        <w:pStyle w:val="Bibliography"/>
        <w:ind w:left="720" w:hanging="720"/>
      </w:pPr>
      <w:bookmarkStart w:id="175" w:name="ref-Mcgilliard2019"/>
      <w:bookmarkEnd w:id="174"/>
      <w:proofErr w:type="spellStart"/>
      <w:r>
        <w:t>McGilliard</w:t>
      </w:r>
      <w:proofErr w:type="spellEnd"/>
      <w:r>
        <w:t xml:space="preserve">, C.R., </w:t>
      </w:r>
      <w:proofErr w:type="spellStart"/>
      <w:r>
        <w:t>Palsson</w:t>
      </w:r>
      <w:proofErr w:type="spellEnd"/>
      <w:r>
        <w:t xml:space="preserve">, W., </w:t>
      </w:r>
      <w:proofErr w:type="spellStart"/>
      <w:r>
        <w:t>Havron</w:t>
      </w:r>
      <w:proofErr w:type="spellEnd"/>
      <w:r>
        <w:t xml:space="preserve">, A., and </w:t>
      </w:r>
      <w:proofErr w:type="spellStart"/>
      <w:r>
        <w:t>Zador</w:t>
      </w:r>
      <w:proofErr w:type="spellEnd"/>
      <w:r>
        <w:t xml:space="preserve">, S. 2019. Assessment of the Deepwater Flatfish stock complex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4E867EB3" w14:textId="77777777" w:rsidR="00C43697" w:rsidRDefault="007C19EB" w:rsidP="00B66DA9">
      <w:pPr>
        <w:pStyle w:val="Bibliography"/>
        <w:ind w:left="720" w:hanging="720"/>
      </w:pPr>
      <w:bookmarkStart w:id="176" w:name="ref-Monnahan2021"/>
      <w:bookmarkEnd w:id="175"/>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18B7715F" w14:textId="5885B2C5" w:rsidR="00C43697" w:rsidRDefault="007C19EB" w:rsidP="00B66DA9">
      <w:pPr>
        <w:pStyle w:val="Bibliography"/>
        <w:ind w:left="720" w:hanging="720"/>
      </w:pPr>
      <w:bookmarkStart w:id="177" w:name="ref-Morison2005"/>
      <w:bookmarkEnd w:id="176"/>
      <w:r>
        <w:t xml:space="preserve">Morison, A., Burnett, J., McCurdy, W., and </w:t>
      </w:r>
      <w:proofErr w:type="spellStart"/>
      <w:r>
        <w:t>Moksness</w:t>
      </w:r>
      <w:proofErr w:type="spellEnd"/>
      <w:r>
        <w:t>, E. 2005. Quality issues in the use of otoliths for fish age estimation. Marine and Freshwater Research 56</w:t>
      </w:r>
      <w:ins w:id="178" w:author="Jim.Lee" w:date="2023-05-15T07:30:00Z">
        <w:r w:rsidR="0092706A">
          <w:t>(</w:t>
        </w:r>
      </w:ins>
      <w:del w:id="179" w:author="Jim.Lee" w:date="2023-05-15T07:30:00Z">
        <w:r w:rsidDel="0092706A">
          <w:delText>.</w:delText>
        </w:r>
      </w:del>
      <w:ins w:id="180" w:author="Jim.Lee" w:date="2023-05-15T07:30:00Z">
        <w:r w:rsidR="0092706A" w:rsidRPr="0092706A">
          <w:t>5)</w:t>
        </w:r>
        <w:r w:rsidR="0092706A">
          <w:t>:</w:t>
        </w:r>
        <w:r w:rsidR="0092706A" w:rsidRPr="0092706A">
          <w:t xml:space="preserve"> 773-782</w:t>
        </w:r>
        <w:r w:rsidR="0092706A">
          <w:t>.</w:t>
        </w:r>
      </w:ins>
    </w:p>
    <w:p w14:paraId="508502E8" w14:textId="77777777" w:rsidR="00C43697" w:rsidRDefault="007C19EB" w:rsidP="00B66DA9">
      <w:pPr>
        <w:pStyle w:val="Bibliography"/>
        <w:ind w:left="720" w:hanging="720"/>
      </w:pPr>
      <w:bookmarkStart w:id="181" w:name="ref-Nesslage2022"/>
      <w:bookmarkEnd w:id="177"/>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w:t>
      </w:r>
    </w:p>
    <w:p w14:paraId="19CD5D5E" w14:textId="77777777" w:rsidR="00C43697" w:rsidRDefault="007C19EB" w:rsidP="00B66DA9">
      <w:pPr>
        <w:pStyle w:val="Bibliography"/>
        <w:ind w:left="720" w:hanging="720"/>
      </w:pPr>
      <w:bookmarkStart w:id="182" w:name="ref-Pennington2002"/>
      <w:bookmarkEnd w:id="181"/>
      <w:r>
        <w:t xml:space="preserve">Pennington, M., </w:t>
      </w:r>
      <w:proofErr w:type="spellStart"/>
      <w:r>
        <w:t>Burmeister</w:t>
      </w:r>
      <w:proofErr w:type="spellEnd"/>
      <w:r>
        <w:t xml:space="preserve">, L.M., and </w:t>
      </w:r>
      <w:proofErr w:type="spellStart"/>
      <w:r>
        <w:t>Hjellvik</w:t>
      </w:r>
      <w:proofErr w:type="spellEnd"/>
      <w:r>
        <w:t>, V. 2002. Assessing the precision of frequency distributions estimated from trawl-survey samples. Fishery Bulletin</w:t>
      </w:r>
      <w:ins w:id="183" w:author="Jim.Lee" w:date="2023-05-11T14:53:00Z">
        <w:r w:rsidR="00914D4B">
          <w:t>, U.S.</w:t>
        </w:r>
      </w:ins>
      <w:r>
        <w:t xml:space="preserve"> 100(1): 74–80.</w:t>
      </w:r>
    </w:p>
    <w:p w14:paraId="7683A5E1" w14:textId="77777777" w:rsidR="00C43697" w:rsidRDefault="007C19EB" w:rsidP="00B66DA9">
      <w:pPr>
        <w:pStyle w:val="Bibliography"/>
        <w:ind w:left="720" w:hanging="720"/>
      </w:pPr>
      <w:bookmarkStart w:id="184" w:name="ref-Pennington1994"/>
      <w:bookmarkEnd w:id="182"/>
      <w:r>
        <w:t xml:space="preserve">Pennington, M., and </w:t>
      </w:r>
      <w:proofErr w:type="spellStart"/>
      <w:r>
        <w:t>Volstad</w:t>
      </w:r>
      <w:proofErr w:type="spellEnd"/>
      <w:r>
        <w:t>, J.H. 1994. Assessing the effect of intra-haul correlation and variable density on estimates of population characteristics from marine surveys. Biometrics 50(3): 725–732.</w:t>
      </w:r>
    </w:p>
    <w:p w14:paraId="337F9490" w14:textId="5DEB78FD" w:rsidR="00C43697" w:rsidRDefault="007C19EB" w:rsidP="00B66DA9">
      <w:pPr>
        <w:pStyle w:val="Bibliography"/>
        <w:ind w:left="720" w:hanging="720"/>
      </w:pPr>
      <w:bookmarkStart w:id="185" w:name="ref-Punt2008"/>
      <w:bookmarkEnd w:id="184"/>
      <w:r>
        <w:t xml:space="preserve">Punt, A.E., Smith, D.C., </w:t>
      </w:r>
      <w:proofErr w:type="spellStart"/>
      <w:r>
        <w:t>KrusicGolub</w:t>
      </w:r>
      <w:proofErr w:type="spellEnd"/>
      <w:r>
        <w:t xml:space="preserve">, K., and Robertson, S. 2008. Quantifying age-reading error for use in fisheries stock assessments, with application to species in </w:t>
      </w:r>
      <w:proofErr w:type="gramStart"/>
      <w:ins w:id="186" w:author="Jim.Lee" w:date="2023-05-11T14:53:00Z">
        <w:r w:rsidR="00914D4B">
          <w:t>A</w:t>
        </w:r>
      </w:ins>
      <w:proofErr w:type="gramEnd"/>
      <w:del w:id="187" w:author="Jim.Lee" w:date="2023-05-11T14:53:00Z">
        <w:r w:rsidDel="00914D4B">
          <w:delText>a</w:delText>
        </w:r>
      </w:del>
      <w:r>
        <w:t xml:space="preserve">ustralia’s southern </w:t>
      </w:r>
      <w:r>
        <w:lastRenderedPageBreak/>
        <w:t xml:space="preserve">and eastern </w:t>
      </w:r>
      <w:proofErr w:type="spellStart"/>
      <w:r>
        <w:t>scalefish</w:t>
      </w:r>
      <w:proofErr w:type="spellEnd"/>
      <w:r>
        <w:t xml:space="preserve"> and shark fishery. Canadian Journal of Fisheries and Aquatic Sciences 65(9): 1991–2005.</w:t>
      </w:r>
    </w:p>
    <w:p w14:paraId="40731A79" w14:textId="1F683E79" w:rsidR="00C43697" w:rsidRDefault="007C19EB" w:rsidP="00B66DA9">
      <w:pPr>
        <w:pStyle w:val="Bibliography"/>
        <w:ind w:left="720" w:hanging="720"/>
      </w:pPr>
      <w:bookmarkStart w:id="188" w:name="ref-QuinnDeriso1999"/>
      <w:bookmarkEnd w:id="185"/>
      <w:r>
        <w:t xml:space="preserve">Quinn, T., and </w:t>
      </w:r>
      <w:proofErr w:type="spellStart"/>
      <w:r>
        <w:t>Deriso</w:t>
      </w:r>
      <w:proofErr w:type="spellEnd"/>
      <w:r>
        <w:t>, R. 1999. Q</w:t>
      </w:r>
      <w:ins w:id="189" w:author="Jim.Lee" w:date="2023-05-11T14:53:00Z">
        <w:r w:rsidR="00914D4B">
          <w:t>u</w:t>
        </w:r>
      </w:ins>
      <w:del w:id="190" w:author="Jim.Lee" w:date="2023-05-11T14:53:00Z">
        <w:r w:rsidDel="00914D4B">
          <w:delText>U</w:delText>
        </w:r>
      </w:del>
      <w:r>
        <w:t xml:space="preserve">antitative </w:t>
      </w:r>
      <w:ins w:id="191" w:author="Jim.Lee" w:date="2023-05-15T07:30:00Z">
        <w:r w:rsidR="0092706A">
          <w:t>F</w:t>
        </w:r>
      </w:ins>
      <w:del w:id="192" w:author="Jim.Lee" w:date="2023-05-15T07:30:00Z">
        <w:r w:rsidDel="0092706A">
          <w:delText>f</w:delText>
        </w:r>
      </w:del>
      <w:r>
        <w:t xml:space="preserve">ish </w:t>
      </w:r>
      <w:ins w:id="193" w:author="Jim.Lee" w:date="2023-05-15T07:30:00Z">
        <w:r w:rsidR="0092706A">
          <w:t>D</w:t>
        </w:r>
      </w:ins>
      <w:del w:id="194" w:author="Jim.Lee" w:date="2023-05-15T07:30:00Z">
        <w:r w:rsidDel="0092706A">
          <w:delText>d</w:delText>
        </w:r>
      </w:del>
      <w:r>
        <w:t>ynamics. Oxford University Press, New York, NY.</w:t>
      </w:r>
    </w:p>
    <w:p w14:paraId="1ACB7CB6" w14:textId="77777777" w:rsidR="00C43697" w:rsidRDefault="007C19EB" w:rsidP="00B66DA9">
      <w:pPr>
        <w:pStyle w:val="Bibliography"/>
        <w:ind w:left="720" w:hanging="720"/>
      </w:pPr>
      <w:bookmarkStart w:id="195" w:name="ref-Rcore"/>
      <w:bookmarkEnd w:id="188"/>
      <w:r>
        <w:t xml:space="preserve">R Core Team. 2022. R: A language and environment for statistical computing. R Foundation for Statistical Computing, Vienna, Austria. Available from </w:t>
      </w:r>
      <w:hyperlink r:id="rId14">
        <w:r>
          <w:rPr>
            <w:rStyle w:val="Hyperlink"/>
          </w:rPr>
          <w:t>https://www.R-project.org/</w:t>
        </w:r>
      </w:hyperlink>
      <w:r>
        <w:t>.</w:t>
      </w:r>
    </w:p>
    <w:p w14:paraId="0B7C030D" w14:textId="77777777" w:rsidR="00C43697" w:rsidRDefault="007C19EB" w:rsidP="00B66DA9">
      <w:pPr>
        <w:pStyle w:val="Bibliography"/>
        <w:ind w:left="720" w:hanging="720"/>
      </w:pPr>
      <w:bookmarkStart w:id="196" w:name="ref-Siskey2022"/>
      <w:bookmarkEnd w:id="195"/>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J.N., and Thorson, J.T. 2023. The estimated impact of changes to otolith field-sampling and ageing effort on stock assessment inputs, outputs, and catch advice. Canadian Journal of Fisheries and Aquatic Sciences 80(1): 115–131.</w:t>
      </w:r>
    </w:p>
    <w:p w14:paraId="2F8DAE4A" w14:textId="77777777" w:rsidR="00C43697" w:rsidRDefault="007C19EB" w:rsidP="00B66DA9">
      <w:pPr>
        <w:pStyle w:val="Bibliography"/>
        <w:ind w:left="720" w:hanging="720"/>
      </w:pPr>
      <w:bookmarkStart w:id="197" w:name="ref-Spencer2022"/>
      <w:bookmarkEnd w:id="196"/>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696418EF" w14:textId="77777777" w:rsidR="00C43697" w:rsidRDefault="007C19EB" w:rsidP="00B66DA9">
      <w:pPr>
        <w:pStyle w:val="Bibliography"/>
        <w:ind w:left="720" w:hanging="720"/>
      </w:pPr>
      <w:bookmarkStart w:id="198" w:name="ref-Stewart2014"/>
      <w:bookmarkEnd w:id="197"/>
      <w:r>
        <w:t>Stewart, I.J., and Hamel, O.S. 2014. Bootstrapping of sample sizes for length-or age-composition data used in stock assessments. Canadian Journal of Fisheries and Aquatic Sciences 71(4): 581–588.</w:t>
      </w:r>
    </w:p>
    <w:p w14:paraId="401D70AD" w14:textId="77777777" w:rsidR="00C43697" w:rsidRDefault="007C19EB" w:rsidP="00B66DA9">
      <w:pPr>
        <w:pStyle w:val="Bibliography"/>
        <w:ind w:left="720" w:hanging="720"/>
      </w:pPr>
      <w:bookmarkStart w:id="199" w:name="ref-Stewart2017"/>
      <w:bookmarkEnd w:id="198"/>
      <w:r>
        <w:t xml:space="preserve">Stewart, I.J., and </w:t>
      </w:r>
      <w:proofErr w:type="spellStart"/>
      <w:r>
        <w:t>Monnahan</w:t>
      </w:r>
      <w:proofErr w:type="spellEnd"/>
      <w:r>
        <w:t>, C.C. 2017. Implications of process error in selectivity for approaches to weighting compositional data in fisheries stock assessments. Fisheries Research 192: 126–134.</w:t>
      </w:r>
    </w:p>
    <w:p w14:paraId="44786D3F" w14:textId="77777777" w:rsidR="00C43697" w:rsidRDefault="007C19EB" w:rsidP="00B66DA9">
      <w:pPr>
        <w:pStyle w:val="Bibliography"/>
        <w:ind w:left="720" w:hanging="720"/>
      </w:pPr>
      <w:bookmarkStart w:id="200" w:name="ref-Taylor2013"/>
      <w:bookmarkEnd w:id="199"/>
      <w:r>
        <w:t xml:space="preserve">Taylor, I.G., and </w:t>
      </w:r>
      <w:proofErr w:type="spellStart"/>
      <w:r>
        <w:t>Methot</w:t>
      </w:r>
      <w:proofErr w:type="spellEnd"/>
      <w:r>
        <w:t>, R.D. 2013. Hiding or dead? A computationally efficient model of selective fisheries mortality. Fisheries Research 142: 75–85.</w:t>
      </w:r>
    </w:p>
    <w:p w14:paraId="5B03DFE7" w14:textId="0F3CDE55" w:rsidR="00C43697" w:rsidRDefault="007C19EB" w:rsidP="00B66DA9">
      <w:pPr>
        <w:pStyle w:val="Bibliography"/>
        <w:ind w:left="720" w:hanging="720"/>
      </w:pPr>
      <w:bookmarkStart w:id="201" w:name="ref-vonSzalay2018"/>
      <w:bookmarkEnd w:id="200"/>
      <w:proofErr w:type="gramStart"/>
      <w:r>
        <w:t>von</w:t>
      </w:r>
      <w:proofErr w:type="gramEnd"/>
      <w:r>
        <w:t xml:space="preserve"> </w:t>
      </w:r>
      <w:proofErr w:type="spellStart"/>
      <w:r>
        <w:t>Szalay</w:t>
      </w:r>
      <w:proofErr w:type="spellEnd"/>
      <w:r>
        <w:t>, P.G., and Raring, N.W. 2018. Data Report: 2017 Gulf of Alaska bottom trawl survey. U.S. Department of Commerce</w:t>
      </w:r>
      <w:ins w:id="202" w:author="Jim.Lee" w:date="2023-05-15T07:30:00Z">
        <w:r w:rsidR="0092706A">
          <w:t>,</w:t>
        </w:r>
      </w:ins>
      <w:del w:id="203" w:author="Jim.Lee" w:date="2023-05-15T07:30:00Z">
        <w:r w:rsidDel="0092706A">
          <w:delText>.</w:delText>
        </w:r>
      </w:del>
      <w:r>
        <w:t xml:space="preserve"> NOAA Technical Memorandum NMFS-AFSC-374</w:t>
      </w:r>
      <w:ins w:id="204" w:author="Jim.Lee" w:date="2023-06-23T14:03:00Z">
        <w:r w:rsidR="00D207D8">
          <w:t>,</w:t>
        </w:r>
      </w:ins>
      <w:del w:id="205" w:author="Jim.Lee" w:date="2023-06-23T14:03:00Z">
        <w:r w:rsidDel="00D207D8">
          <w:delText>:</w:delText>
        </w:r>
      </w:del>
      <w:r>
        <w:t xml:space="preserve"> 260 p.</w:t>
      </w:r>
    </w:p>
    <w:p w14:paraId="3EB18ED7" w14:textId="4C1255B0" w:rsidR="00C43697" w:rsidRDefault="007C19EB" w:rsidP="00B66DA9">
      <w:pPr>
        <w:pStyle w:val="Bibliography"/>
        <w:ind w:left="720" w:hanging="720"/>
      </w:pPr>
      <w:bookmarkStart w:id="206" w:name="ref-vonSzalay2017"/>
      <w:bookmarkEnd w:id="201"/>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w:t>
      </w:r>
      <w:ins w:id="207" w:author="Jim.Lee" w:date="2023-05-15T07:30:00Z">
        <w:r w:rsidR="0092706A">
          <w:t>,</w:t>
        </w:r>
      </w:ins>
      <w:del w:id="208" w:author="Jim.Lee" w:date="2023-05-15T07:30:00Z">
        <w:r w:rsidDel="0092706A">
          <w:delText>.</w:delText>
        </w:r>
      </w:del>
      <w:r>
        <w:t xml:space="preserve"> NOAA Technical Memorandum NMFS-AFSC-349</w:t>
      </w:r>
      <w:ins w:id="209" w:author="Jim.Lee" w:date="2023-06-23T14:03:00Z">
        <w:r w:rsidR="00D207D8">
          <w:t>,</w:t>
        </w:r>
      </w:ins>
      <w:del w:id="210" w:author="Jim.Lee" w:date="2023-06-23T14:03:00Z">
        <w:r w:rsidDel="00D207D8">
          <w:delText>:</w:delText>
        </w:r>
      </w:del>
      <w:r>
        <w:t xml:space="preserve"> 161 p.</w:t>
      </w:r>
    </w:p>
    <w:p w14:paraId="3CC1937D" w14:textId="77777777" w:rsidR="00C43697" w:rsidRDefault="007C19EB" w:rsidP="00B66DA9">
      <w:pPr>
        <w:pStyle w:val="Bibliography"/>
        <w:ind w:left="720" w:hanging="720"/>
      </w:pPr>
      <w:bookmarkStart w:id="211" w:name="ref-Williams2022"/>
      <w:bookmarkEnd w:id="206"/>
      <w:r>
        <w:lastRenderedPageBreak/>
        <w:t xml:space="preserve">Williams, B.C., </w:t>
      </w:r>
      <w:proofErr w:type="spellStart"/>
      <w:r>
        <w:t>Hulson</w:t>
      </w:r>
      <w:proofErr w:type="spellEnd"/>
      <w:r>
        <w:t>, P</w:t>
      </w:r>
      <w:del w:id="212" w:author="Jim.Lee" w:date="2023-06-23T14:45:00Z">
        <w:r w:rsidDel="006D7E04">
          <w:delText>.</w:delText>
        </w:r>
      </w:del>
      <w:r>
        <w:t xml:space="preserve">-J.F.,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694403E4" w14:textId="77777777" w:rsidR="00C43697" w:rsidRDefault="007C19EB" w:rsidP="00B66DA9">
      <w:pPr>
        <w:pStyle w:val="Bibliography"/>
        <w:ind w:left="720" w:hanging="720"/>
      </w:pPr>
      <w:bookmarkStart w:id="213" w:name="ref-Xu2020"/>
      <w:bookmarkEnd w:id="211"/>
      <w:r>
        <w:t xml:space="preserve">Xu, H., Thorson, J.T., and </w:t>
      </w:r>
      <w:proofErr w:type="spellStart"/>
      <w:r>
        <w:t>Methot</w:t>
      </w:r>
      <w:proofErr w:type="spellEnd"/>
      <w:r>
        <w:t>, R.D. 2020. Comparing the performance of three data-weighting methods when allowing for time-varying selectivity. Canadian Journal of Fisheries and Aquatic Sciences 77(2): 247–263.</w:t>
      </w:r>
    </w:p>
    <w:bookmarkEnd w:id="128"/>
    <w:bookmarkEnd w:id="213"/>
    <w:p w14:paraId="715627BA" w14:textId="77777777" w:rsidR="00C43697" w:rsidRDefault="007C19EB">
      <w:r>
        <w:br w:type="page"/>
      </w:r>
    </w:p>
    <w:p w14:paraId="113F0BFA" w14:textId="77777777" w:rsidR="00C43697" w:rsidRDefault="007C19EB">
      <w:pPr>
        <w:pStyle w:val="Heading1"/>
      </w:pPr>
      <w:bookmarkStart w:id="214" w:name="tables"/>
      <w:bookmarkEnd w:id="126"/>
      <w:r>
        <w:lastRenderedPageBreak/>
        <w:t>Tables</w:t>
      </w:r>
    </w:p>
    <w:p w14:paraId="3ABB1D9C" w14:textId="77777777" w:rsidR="00C43697" w:rsidRPr="00B66DA9" w:rsidRDefault="007C19EB">
      <w:pPr>
        <w:pStyle w:val="TableCaption"/>
        <w:rPr>
          <w:i w:val="0"/>
        </w:rPr>
      </w:pPr>
      <w:bookmarkStart w:id="215" w:name="tab:species-sample"/>
      <w:bookmarkEnd w:id="215"/>
      <w:r w:rsidRPr="00B66DA9">
        <w:rPr>
          <w:i w:val="0"/>
        </w:rPr>
        <w:t>Table 1: Average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C43697" w14:paraId="017BA4B7" w14:textId="77777777" w:rsidTr="00B66DA9">
        <w:trPr>
          <w:tblHeader/>
        </w:trPr>
        <w:tc>
          <w:tcPr>
            <w:tcW w:w="0" w:type="auto"/>
            <w:tcBorders>
              <w:bottom w:val="single" w:sz="4" w:space="0" w:color="auto"/>
            </w:tcBorders>
          </w:tcPr>
          <w:p w14:paraId="376BAE75" w14:textId="77777777" w:rsidR="00C43697" w:rsidRDefault="007C19EB">
            <w:pPr>
              <w:pStyle w:val="Compact"/>
            </w:pPr>
            <w:r>
              <w:t>Stock</w:t>
            </w:r>
          </w:p>
        </w:tc>
        <w:tc>
          <w:tcPr>
            <w:tcW w:w="0" w:type="auto"/>
            <w:tcBorders>
              <w:bottom w:val="single" w:sz="4" w:space="0" w:color="auto"/>
            </w:tcBorders>
          </w:tcPr>
          <w:p w14:paraId="39108E9A" w14:textId="77777777" w:rsidR="00C43697" w:rsidRDefault="007C19EB">
            <w:pPr>
              <w:pStyle w:val="Compact"/>
            </w:pPr>
            <w:r>
              <w:t>Scientific name</w:t>
            </w:r>
          </w:p>
        </w:tc>
        <w:tc>
          <w:tcPr>
            <w:tcW w:w="0" w:type="auto"/>
            <w:tcBorders>
              <w:bottom w:val="single" w:sz="4" w:space="0" w:color="auto"/>
            </w:tcBorders>
          </w:tcPr>
          <w:p w14:paraId="4B3B8A74" w14:textId="77777777" w:rsidR="00C43697" w:rsidRDefault="007C19EB">
            <w:pPr>
              <w:pStyle w:val="Compact"/>
              <w:jc w:val="center"/>
            </w:pPr>
            <w:commentRangeStart w:id="216"/>
            <w:r>
              <w:t>AI</w:t>
            </w:r>
          </w:p>
        </w:tc>
        <w:tc>
          <w:tcPr>
            <w:tcW w:w="0" w:type="auto"/>
            <w:tcBorders>
              <w:bottom w:val="single" w:sz="4" w:space="0" w:color="auto"/>
            </w:tcBorders>
          </w:tcPr>
          <w:p w14:paraId="463B5C2E" w14:textId="77777777" w:rsidR="00C43697" w:rsidRDefault="007C19EB">
            <w:pPr>
              <w:pStyle w:val="Compact"/>
              <w:jc w:val="center"/>
            </w:pPr>
            <w:r>
              <w:t>EBS</w:t>
            </w:r>
          </w:p>
        </w:tc>
        <w:tc>
          <w:tcPr>
            <w:tcW w:w="0" w:type="auto"/>
            <w:tcBorders>
              <w:bottom w:val="single" w:sz="4" w:space="0" w:color="auto"/>
            </w:tcBorders>
          </w:tcPr>
          <w:p w14:paraId="6E4C3AF5" w14:textId="77777777" w:rsidR="00C43697" w:rsidRDefault="007C19EB">
            <w:pPr>
              <w:pStyle w:val="Compact"/>
              <w:jc w:val="center"/>
            </w:pPr>
            <w:r>
              <w:t>GOA</w:t>
            </w:r>
          </w:p>
        </w:tc>
        <w:tc>
          <w:tcPr>
            <w:tcW w:w="0" w:type="auto"/>
            <w:tcBorders>
              <w:bottom w:val="single" w:sz="4" w:space="0" w:color="auto"/>
            </w:tcBorders>
          </w:tcPr>
          <w:p w14:paraId="7D7EB892" w14:textId="77777777" w:rsidR="00C43697" w:rsidRDefault="007C19EB">
            <w:pPr>
              <w:pStyle w:val="Compact"/>
              <w:jc w:val="center"/>
            </w:pPr>
            <w:r>
              <w:t>R-T</w:t>
            </w:r>
            <w:commentRangeEnd w:id="216"/>
            <w:r w:rsidR="004B1972">
              <w:rPr>
                <w:rStyle w:val="CommentReference"/>
              </w:rPr>
              <w:commentReference w:id="216"/>
            </w:r>
          </w:p>
        </w:tc>
      </w:tr>
      <w:tr w:rsidR="00C43697" w14:paraId="58C233D6" w14:textId="77777777" w:rsidTr="00B66DA9">
        <w:tc>
          <w:tcPr>
            <w:tcW w:w="0" w:type="auto"/>
            <w:tcBorders>
              <w:top w:val="single" w:sz="4" w:space="0" w:color="auto"/>
            </w:tcBorders>
          </w:tcPr>
          <w:p w14:paraId="7F6AB4B4" w14:textId="77777777" w:rsidR="00C43697" w:rsidRDefault="007C19EB">
            <w:pPr>
              <w:pStyle w:val="Compact"/>
            </w:pPr>
            <w:proofErr w:type="spellStart"/>
            <w:r>
              <w:t>arrowtooth</w:t>
            </w:r>
            <w:proofErr w:type="spellEnd"/>
            <w:r>
              <w:t xml:space="preserve"> flounder</w:t>
            </w:r>
          </w:p>
        </w:tc>
        <w:tc>
          <w:tcPr>
            <w:tcW w:w="0" w:type="auto"/>
            <w:tcBorders>
              <w:top w:val="single" w:sz="4" w:space="0" w:color="auto"/>
            </w:tcBorders>
          </w:tcPr>
          <w:p w14:paraId="3BA34E62" w14:textId="77777777" w:rsidR="00C43697" w:rsidRPr="00B66DA9" w:rsidRDefault="007C19EB">
            <w:pPr>
              <w:pStyle w:val="Compact"/>
              <w:rPr>
                <w:i/>
              </w:rPr>
            </w:pPr>
            <w:proofErr w:type="spellStart"/>
            <w:r w:rsidRPr="00B66DA9">
              <w:rPr>
                <w:i/>
              </w:rPr>
              <w:t>Atheresthes</w:t>
            </w:r>
            <w:proofErr w:type="spellEnd"/>
            <w:r w:rsidRPr="00B66DA9">
              <w:rPr>
                <w:i/>
              </w:rPr>
              <w:t xml:space="preserve"> </w:t>
            </w:r>
            <w:proofErr w:type="spellStart"/>
            <w:r w:rsidRPr="00B66DA9">
              <w:rPr>
                <w:i/>
              </w:rPr>
              <w:t>stomias</w:t>
            </w:r>
            <w:proofErr w:type="spellEnd"/>
          </w:p>
        </w:tc>
        <w:tc>
          <w:tcPr>
            <w:tcW w:w="0" w:type="auto"/>
            <w:tcBorders>
              <w:top w:val="single" w:sz="4" w:space="0" w:color="auto"/>
            </w:tcBorders>
          </w:tcPr>
          <w:p w14:paraId="0302E7B0" w14:textId="77777777" w:rsidR="00C43697" w:rsidRDefault="007C19EB">
            <w:pPr>
              <w:pStyle w:val="Compact"/>
              <w:jc w:val="center"/>
            </w:pPr>
            <w:r>
              <w:t>450</w:t>
            </w:r>
          </w:p>
        </w:tc>
        <w:tc>
          <w:tcPr>
            <w:tcW w:w="0" w:type="auto"/>
            <w:tcBorders>
              <w:top w:val="single" w:sz="4" w:space="0" w:color="auto"/>
            </w:tcBorders>
          </w:tcPr>
          <w:p w14:paraId="217EF580" w14:textId="77777777" w:rsidR="00C43697" w:rsidRDefault="007C19EB">
            <w:pPr>
              <w:pStyle w:val="Compact"/>
              <w:jc w:val="center"/>
            </w:pPr>
            <w:r>
              <w:t>480</w:t>
            </w:r>
          </w:p>
        </w:tc>
        <w:tc>
          <w:tcPr>
            <w:tcW w:w="0" w:type="auto"/>
            <w:tcBorders>
              <w:top w:val="single" w:sz="4" w:space="0" w:color="auto"/>
            </w:tcBorders>
          </w:tcPr>
          <w:p w14:paraId="1E9CE993" w14:textId="77777777" w:rsidR="00C43697" w:rsidRDefault="007C19EB">
            <w:pPr>
              <w:pStyle w:val="Compact"/>
              <w:jc w:val="center"/>
            </w:pPr>
            <w:r>
              <w:t>850</w:t>
            </w:r>
          </w:p>
        </w:tc>
        <w:tc>
          <w:tcPr>
            <w:tcW w:w="0" w:type="auto"/>
            <w:tcBorders>
              <w:top w:val="single" w:sz="4" w:space="0" w:color="auto"/>
            </w:tcBorders>
          </w:tcPr>
          <w:p w14:paraId="04B96E1E" w14:textId="77777777" w:rsidR="00C43697" w:rsidRDefault="007C19EB">
            <w:pPr>
              <w:pStyle w:val="Compact"/>
              <w:jc w:val="center"/>
            </w:pPr>
            <w:r>
              <w:t>6,100</w:t>
            </w:r>
          </w:p>
        </w:tc>
      </w:tr>
      <w:tr w:rsidR="00C43697" w14:paraId="7A6942BA" w14:textId="77777777">
        <w:tc>
          <w:tcPr>
            <w:tcW w:w="0" w:type="auto"/>
          </w:tcPr>
          <w:p w14:paraId="2D4B88C3" w14:textId="77777777" w:rsidR="00C43697" w:rsidRDefault="007C19EB">
            <w:pPr>
              <w:pStyle w:val="Compact"/>
            </w:pPr>
            <w:r>
              <w:t>Atka mackerel</w:t>
            </w:r>
          </w:p>
        </w:tc>
        <w:tc>
          <w:tcPr>
            <w:tcW w:w="0" w:type="auto"/>
          </w:tcPr>
          <w:p w14:paraId="45CA6985" w14:textId="77777777" w:rsidR="00C43697" w:rsidRPr="00B66DA9" w:rsidRDefault="007C19EB">
            <w:pPr>
              <w:pStyle w:val="Compact"/>
              <w:rPr>
                <w:i/>
              </w:rPr>
            </w:pPr>
            <w:proofErr w:type="spellStart"/>
            <w:r w:rsidRPr="00B66DA9">
              <w:rPr>
                <w:i/>
              </w:rPr>
              <w:t>Pleurogrammus</w:t>
            </w:r>
            <w:proofErr w:type="spellEnd"/>
            <w:r w:rsidRPr="00B66DA9">
              <w:rPr>
                <w:i/>
              </w:rPr>
              <w:t xml:space="preserve"> </w:t>
            </w:r>
            <w:proofErr w:type="spellStart"/>
            <w:r w:rsidRPr="00B66DA9">
              <w:rPr>
                <w:i/>
              </w:rPr>
              <w:t>monopterygius</w:t>
            </w:r>
            <w:proofErr w:type="spellEnd"/>
          </w:p>
        </w:tc>
        <w:tc>
          <w:tcPr>
            <w:tcW w:w="0" w:type="auto"/>
          </w:tcPr>
          <w:p w14:paraId="013EF481" w14:textId="77777777" w:rsidR="00C43697" w:rsidRDefault="007C19EB">
            <w:pPr>
              <w:pStyle w:val="Compact"/>
              <w:jc w:val="center"/>
            </w:pPr>
            <w:r>
              <w:t>600</w:t>
            </w:r>
          </w:p>
        </w:tc>
        <w:tc>
          <w:tcPr>
            <w:tcW w:w="0" w:type="auto"/>
          </w:tcPr>
          <w:p w14:paraId="67369C87" w14:textId="77777777" w:rsidR="00C43697" w:rsidRDefault="007C19EB">
            <w:pPr>
              <w:pStyle w:val="Compact"/>
              <w:jc w:val="center"/>
            </w:pPr>
            <w:r>
              <w:t>–</w:t>
            </w:r>
          </w:p>
        </w:tc>
        <w:tc>
          <w:tcPr>
            <w:tcW w:w="0" w:type="auto"/>
          </w:tcPr>
          <w:p w14:paraId="351FD291" w14:textId="77777777" w:rsidR="00C43697" w:rsidRDefault="007C19EB">
            <w:pPr>
              <w:pStyle w:val="Compact"/>
              <w:jc w:val="center"/>
            </w:pPr>
            <w:r>
              <w:t>–</w:t>
            </w:r>
          </w:p>
        </w:tc>
        <w:tc>
          <w:tcPr>
            <w:tcW w:w="0" w:type="auto"/>
          </w:tcPr>
          <w:p w14:paraId="20DDDCB8" w14:textId="77777777" w:rsidR="00C43697" w:rsidRDefault="007C19EB">
            <w:pPr>
              <w:pStyle w:val="Compact"/>
              <w:jc w:val="center"/>
            </w:pPr>
            <w:r>
              <w:t>12,900</w:t>
            </w:r>
          </w:p>
        </w:tc>
      </w:tr>
      <w:tr w:rsidR="00C43697" w14:paraId="24E7CD33" w14:textId="77777777">
        <w:tc>
          <w:tcPr>
            <w:tcW w:w="0" w:type="auto"/>
          </w:tcPr>
          <w:p w14:paraId="3331C924" w14:textId="77777777" w:rsidR="00C43697" w:rsidRDefault="007C19EB">
            <w:pPr>
              <w:pStyle w:val="Compact"/>
            </w:pPr>
            <w:r>
              <w:t>flathead sole</w:t>
            </w:r>
          </w:p>
        </w:tc>
        <w:tc>
          <w:tcPr>
            <w:tcW w:w="0" w:type="auto"/>
          </w:tcPr>
          <w:p w14:paraId="17FE2F64" w14:textId="77777777" w:rsidR="00C43697" w:rsidRPr="00B66DA9" w:rsidRDefault="007C19EB">
            <w:pPr>
              <w:pStyle w:val="Compact"/>
              <w:rPr>
                <w:i/>
              </w:rPr>
            </w:pPr>
            <w:proofErr w:type="spellStart"/>
            <w:r w:rsidRPr="00B66DA9">
              <w:rPr>
                <w:i/>
              </w:rPr>
              <w:t>Hippoglossoides</w:t>
            </w:r>
            <w:proofErr w:type="spellEnd"/>
            <w:r w:rsidRPr="00B66DA9">
              <w:rPr>
                <w:i/>
              </w:rPr>
              <w:t xml:space="preserve"> </w:t>
            </w:r>
            <w:proofErr w:type="spellStart"/>
            <w:r w:rsidRPr="00B66DA9">
              <w:rPr>
                <w:i/>
              </w:rPr>
              <w:t>elassodon</w:t>
            </w:r>
            <w:proofErr w:type="spellEnd"/>
          </w:p>
        </w:tc>
        <w:tc>
          <w:tcPr>
            <w:tcW w:w="0" w:type="auto"/>
          </w:tcPr>
          <w:p w14:paraId="0D6CC37B" w14:textId="77777777" w:rsidR="00C43697" w:rsidRDefault="007C19EB">
            <w:pPr>
              <w:pStyle w:val="Compact"/>
              <w:jc w:val="center"/>
            </w:pPr>
            <w:r>
              <w:t>–</w:t>
            </w:r>
          </w:p>
        </w:tc>
        <w:tc>
          <w:tcPr>
            <w:tcW w:w="0" w:type="auto"/>
          </w:tcPr>
          <w:p w14:paraId="20940959" w14:textId="77777777" w:rsidR="00C43697" w:rsidRDefault="007C19EB">
            <w:pPr>
              <w:pStyle w:val="Compact"/>
              <w:jc w:val="center"/>
            </w:pPr>
            <w:r>
              <w:t>560</w:t>
            </w:r>
          </w:p>
        </w:tc>
        <w:tc>
          <w:tcPr>
            <w:tcW w:w="0" w:type="auto"/>
          </w:tcPr>
          <w:p w14:paraId="6A374FA1" w14:textId="77777777" w:rsidR="00C43697" w:rsidRDefault="007C19EB">
            <w:pPr>
              <w:pStyle w:val="Compact"/>
              <w:jc w:val="center"/>
            </w:pPr>
            <w:r>
              <w:t>520</w:t>
            </w:r>
          </w:p>
        </w:tc>
        <w:tc>
          <w:tcPr>
            <w:tcW w:w="0" w:type="auto"/>
          </w:tcPr>
          <w:p w14:paraId="66F6CB72" w14:textId="77777777" w:rsidR="00C43697" w:rsidRDefault="007C19EB">
            <w:pPr>
              <w:pStyle w:val="Compact"/>
              <w:jc w:val="center"/>
            </w:pPr>
            <w:r>
              <w:t>9,400</w:t>
            </w:r>
          </w:p>
        </w:tc>
      </w:tr>
      <w:tr w:rsidR="00C43697" w14:paraId="0EC32FB9" w14:textId="77777777">
        <w:tc>
          <w:tcPr>
            <w:tcW w:w="0" w:type="auto"/>
          </w:tcPr>
          <w:p w14:paraId="6BB7EFDF" w14:textId="77777777" w:rsidR="00C43697" w:rsidRDefault="007C19EB">
            <w:pPr>
              <w:pStyle w:val="Compact"/>
            </w:pPr>
            <w:r>
              <w:t>northern rock sole</w:t>
            </w:r>
          </w:p>
        </w:tc>
        <w:tc>
          <w:tcPr>
            <w:tcW w:w="0" w:type="auto"/>
          </w:tcPr>
          <w:p w14:paraId="0A7A2FC2" w14:textId="77777777" w:rsidR="00C43697" w:rsidRPr="00B66DA9" w:rsidRDefault="007C19EB">
            <w:pPr>
              <w:pStyle w:val="Compact"/>
              <w:rPr>
                <w:i/>
              </w:rPr>
            </w:pPr>
            <w:proofErr w:type="spellStart"/>
            <w:r w:rsidRPr="00B66DA9">
              <w:rPr>
                <w:i/>
              </w:rPr>
              <w:t>Lepidopsetta</w:t>
            </w:r>
            <w:proofErr w:type="spellEnd"/>
            <w:r w:rsidRPr="00B66DA9">
              <w:rPr>
                <w:i/>
              </w:rPr>
              <w:t xml:space="preserve"> </w:t>
            </w:r>
            <w:proofErr w:type="spellStart"/>
            <w:r w:rsidRPr="00B66DA9">
              <w:rPr>
                <w:i/>
              </w:rPr>
              <w:t>polyxystra</w:t>
            </w:r>
            <w:proofErr w:type="spellEnd"/>
          </w:p>
        </w:tc>
        <w:tc>
          <w:tcPr>
            <w:tcW w:w="0" w:type="auto"/>
          </w:tcPr>
          <w:p w14:paraId="0C86CEC4" w14:textId="77777777" w:rsidR="00C43697" w:rsidRDefault="007C19EB">
            <w:pPr>
              <w:pStyle w:val="Compact"/>
              <w:jc w:val="center"/>
            </w:pPr>
            <w:r>
              <w:t>–</w:t>
            </w:r>
          </w:p>
        </w:tc>
        <w:tc>
          <w:tcPr>
            <w:tcW w:w="0" w:type="auto"/>
          </w:tcPr>
          <w:p w14:paraId="2AB6EBE7" w14:textId="77777777" w:rsidR="00C43697" w:rsidRDefault="007C19EB">
            <w:pPr>
              <w:pStyle w:val="Compact"/>
              <w:jc w:val="center"/>
            </w:pPr>
            <w:r>
              <w:t>460</w:t>
            </w:r>
          </w:p>
        </w:tc>
        <w:tc>
          <w:tcPr>
            <w:tcW w:w="0" w:type="auto"/>
          </w:tcPr>
          <w:p w14:paraId="4684C752" w14:textId="77777777" w:rsidR="00C43697" w:rsidRDefault="007C19EB">
            <w:pPr>
              <w:pStyle w:val="Compact"/>
              <w:jc w:val="center"/>
            </w:pPr>
            <w:r>
              <w:t>450</w:t>
            </w:r>
          </w:p>
        </w:tc>
        <w:tc>
          <w:tcPr>
            <w:tcW w:w="0" w:type="auto"/>
          </w:tcPr>
          <w:p w14:paraId="6EDF7CC9" w14:textId="77777777" w:rsidR="00C43697" w:rsidRDefault="007C19EB">
            <w:pPr>
              <w:pStyle w:val="Compact"/>
              <w:jc w:val="center"/>
            </w:pPr>
            <w:r>
              <w:t>8,900</w:t>
            </w:r>
          </w:p>
        </w:tc>
      </w:tr>
      <w:tr w:rsidR="00C43697" w14:paraId="27CC465D" w14:textId="77777777">
        <w:tc>
          <w:tcPr>
            <w:tcW w:w="0" w:type="auto"/>
          </w:tcPr>
          <w:p w14:paraId="710A73B1" w14:textId="77777777" w:rsidR="00C43697" w:rsidRDefault="007C19EB">
            <w:pPr>
              <w:pStyle w:val="Compact"/>
            </w:pPr>
            <w:r>
              <w:t>northern rockfish</w:t>
            </w:r>
          </w:p>
        </w:tc>
        <w:tc>
          <w:tcPr>
            <w:tcW w:w="0" w:type="auto"/>
          </w:tcPr>
          <w:p w14:paraId="390542F0" w14:textId="77777777" w:rsidR="00C43697" w:rsidRPr="00B66DA9" w:rsidRDefault="007C19EB">
            <w:pPr>
              <w:pStyle w:val="Compact"/>
              <w:rPr>
                <w:i/>
              </w:rPr>
            </w:pPr>
            <w:r w:rsidRPr="00B66DA9">
              <w:rPr>
                <w:i/>
              </w:rPr>
              <w:t xml:space="preserve">Sebastes </w:t>
            </w:r>
            <w:proofErr w:type="spellStart"/>
            <w:r w:rsidRPr="00B66DA9">
              <w:rPr>
                <w:i/>
              </w:rPr>
              <w:t>polyspinis</w:t>
            </w:r>
            <w:proofErr w:type="spellEnd"/>
          </w:p>
        </w:tc>
        <w:tc>
          <w:tcPr>
            <w:tcW w:w="0" w:type="auto"/>
          </w:tcPr>
          <w:p w14:paraId="19E5D1EC" w14:textId="77777777" w:rsidR="00C43697" w:rsidRDefault="007C19EB">
            <w:pPr>
              <w:pStyle w:val="Compact"/>
              <w:jc w:val="center"/>
            </w:pPr>
            <w:r>
              <w:t>570</w:t>
            </w:r>
          </w:p>
        </w:tc>
        <w:tc>
          <w:tcPr>
            <w:tcW w:w="0" w:type="auto"/>
          </w:tcPr>
          <w:p w14:paraId="20B31152" w14:textId="77777777" w:rsidR="00C43697" w:rsidRDefault="007C19EB">
            <w:pPr>
              <w:pStyle w:val="Compact"/>
              <w:jc w:val="center"/>
            </w:pPr>
            <w:r>
              <w:t>–</w:t>
            </w:r>
          </w:p>
        </w:tc>
        <w:tc>
          <w:tcPr>
            <w:tcW w:w="0" w:type="auto"/>
          </w:tcPr>
          <w:p w14:paraId="10AC2E50" w14:textId="77777777" w:rsidR="00C43697" w:rsidRDefault="007C19EB">
            <w:pPr>
              <w:pStyle w:val="Compact"/>
              <w:jc w:val="center"/>
            </w:pPr>
            <w:r>
              <w:t>450</w:t>
            </w:r>
          </w:p>
        </w:tc>
        <w:tc>
          <w:tcPr>
            <w:tcW w:w="0" w:type="auto"/>
          </w:tcPr>
          <w:p w14:paraId="38797D64" w14:textId="77777777" w:rsidR="00C43697" w:rsidRDefault="007C19EB">
            <w:pPr>
              <w:pStyle w:val="Compact"/>
              <w:jc w:val="center"/>
            </w:pPr>
            <w:r>
              <w:t>6,400</w:t>
            </w:r>
          </w:p>
        </w:tc>
      </w:tr>
      <w:tr w:rsidR="00C43697" w14:paraId="31D6E371" w14:textId="77777777">
        <w:tc>
          <w:tcPr>
            <w:tcW w:w="0" w:type="auto"/>
          </w:tcPr>
          <w:p w14:paraId="62B419E0" w14:textId="77777777" w:rsidR="00C43697" w:rsidRDefault="007C19EB">
            <w:pPr>
              <w:pStyle w:val="Compact"/>
            </w:pPr>
            <w:r>
              <w:t>Pacific cod</w:t>
            </w:r>
          </w:p>
        </w:tc>
        <w:tc>
          <w:tcPr>
            <w:tcW w:w="0" w:type="auto"/>
          </w:tcPr>
          <w:p w14:paraId="32519A24" w14:textId="77777777" w:rsidR="00C43697" w:rsidRPr="00B66DA9" w:rsidRDefault="007C19EB">
            <w:pPr>
              <w:pStyle w:val="Compact"/>
              <w:rPr>
                <w:i/>
              </w:rPr>
            </w:pPr>
            <w:proofErr w:type="spellStart"/>
            <w:r w:rsidRPr="00B66DA9">
              <w:rPr>
                <w:i/>
              </w:rPr>
              <w:t>Gadus</w:t>
            </w:r>
            <w:proofErr w:type="spellEnd"/>
            <w:r w:rsidRPr="00B66DA9">
              <w:rPr>
                <w:i/>
              </w:rPr>
              <w:t xml:space="preserve"> </w:t>
            </w:r>
            <w:proofErr w:type="spellStart"/>
            <w:r w:rsidRPr="00B66DA9">
              <w:rPr>
                <w:i/>
              </w:rPr>
              <w:t>macrocephalus</w:t>
            </w:r>
            <w:proofErr w:type="spellEnd"/>
          </w:p>
        </w:tc>
        <w:tc>
          <w:tcPr>
            <w:tcW w:w="0" w:type="auto"/>
          </w:tcPr>
          <w:p w14:paraId="7F9322E7" w14:textId="77777777" w:rsidR="00C43697" w:rsidRDefault="007C19EB">
            <w:pPr>
              <w:pStyle w:val="Compact"/>
              <w:jc w:val="center"/>
            </w:pPr>
            <w:r>
              <w:t>800</w:t>
            </w:r>
          </w:p>
        </w:tc>
        <w:tc>
          <w:tcPr>
            <w:tcW w:w="0" w:type="auto"/>
          </w:tcPr>
          <w:p w14:paraId="4AAEF13A" w14:textId="77777777" w:rsidR="00C43697" w:rsidRDefault="007C19EB">
            <w:pPr>
              <w:pStyle w:val="Compact"/>
              <w:jc w:val="center"/>
            </w:pPr>
            <w:r>
              <w:t>1070</w:t>
            </w:r>
          </w:p>
        </w:tc>
        <w:tc>
          <w:tcPr>
            <w:tcW w:w="0" w:type="auto"/>
          </w:tcPr>
          <w:p w14:paraId="34691AE8" w14:textId="77777777" w:rsidR="00C43697" w:rsidRDefault="007C19EB">
            <w:pPr>
              <w:pStyle w:val="Compact"/>
              <w:jc w:val="center"/>
            </w:pPr>
            <w:r>
              <w:t>650</w:t>
            </w:r>
          </w:p>
        </w:tc>
        <w:tc>
          <w:tcPr>
            <w:tcW w:w="0" w:type="auto"/>
          </w:tcPr>
          <w:p w14:paraId="3F3A1225" w14:textId="77777777" w:rsidR="00C43697" w:rsidRDefault="007C19EB">
            <w:pPr>
              <w:pStyle w:val="Compact"/>
              <w:jc w:val="center"/>
            </w:pPr>
            <w:r>
              <w:t>21,200</w:t>
            </w:r>
          </w:p>
        </w:tc>
      </w:tr>
      <w:tr w:rsidR="00C43697" w14:paraId="1CBC57F7" w14:textId="77777777">
        <w:tc>
          <w:tcPr>
            <w:tcW w:w="0" w:type="auto"/>
          </w:tcPr>
          <w:p w14:paraId="1BE04344" w14:textId="77777777" w:rsidR="00C43697" w:rsidRDefault="007C19EB">
            <w:pPr>
              <w:pStyle w:val="Compact"/>
            </w:pPr>
            <w:r>
              <w:t>Pacific ocean perch</w:t>
            </w:r>
          </w:p>
        </w:tc>
        <w:tc>
          <w:tcPr>
            <w:tcW w:w="0" w:type="auto"/>
          </w:tcPr>
          <w:p w14:paraId="058139AF" w14:textId="77777777" w:rsidR="00C43697" w:rsidRPr="00B66DA9" w:rsidRDefault="007C19EB">
            <w:pPr>
              <w:pStyle w:val="Compact"/>
              <w:rPr>
                <w:i/>
              </w:rPr>
            </w:pPr>
            <w:r w:rsidRPr="00B66DA9">
              <w:rPr>
                <w:i/>
              </w:rPr>
              <w:t xml:space="preserve">Sebastes </w:t>
            </w:r>
            <w:proofErr w:type="spellStart"/>
            <w:r w:rsidRPr="00B66DA9">
              <w:rPr>
                <w:i/>
              </w:rPr>
              <w:t>alutus</w:t>
            </w:r>
            <w:proofErr w:type="spellEnd"/>
          </w:p>
        </w:tc>
        <w:tc>
          <w:tcPr>
            <w:tcW w:w="0" w:type="auto"/>
          </w:tcPr>
          <w:p w14:paraId="498EA7F8" w14:textId="77777777" w:rsidR="00C43697" w:rsidRDefault="007C19EB">
            <w:pPr>
              <w:pStyle w:val="Compact"/>
              <w:jc w:val="center"/>
            </w:pPr>
            <w:r>
              <w:t>940</w:t>
            </w:r>
          </w:p>
        </w:tc>
        <w:tc>
          <w:tcPr>
            <w:tcW w:w="0" w:type="auto"/>
          </w:tcPr>
          <w:p w14:paraId="00CEB42F" w14:textId="77777777" w:rsidR="00C43697" w:rsidRDefault="007C19EB">
            <w:pPr>
              <w:pStyle w:val="Compact"/>
              <w:jc w:val="center"/>
            </w:pPr>
            <w:r>
              <w:t>–</w:t>
            </w:r>
          </w:p>
        </w:tc>
        <w:tc>
          <w:tcPr>
            <w:tcW w:w="0" w:type="auto"/>
          </w:tcPr>
          <w:p w14:paraId="14E30F72" w14:textId="77777777" w:rsidR="00C43697" w:rsidRDefault="007C19EB">
            <w:pPr>
              <w:pStyle w:val="Compact"/>
              <w:jc w:val="center"/>
            </w:pPr>
            <w:r>
              <w:t>1030</w:t>
            </w:r>
          </w:p>
        </w:tc>
        <w:tc>
          <w:tcPr>
            <w:tcW w:w="0" w:type="auto"/>
          </w:tcPr>
          <w:p w14:paraId="65D44DDF" w14:textId="77777777" w:rsidR="00C43697" w:rsidRDefault="007C19EB">
            <w:pPr>
              <w:pStyle w:val="Compact"/>
              <w:jc w:val="center"/>
            </w:pPr>
            <w:r>
              <w:t>13,500</w:t>
            </w:r>
          </w:p>
        </w:tc>
      </w:tr>
      <w:tr w:rsidR="00C43697" w14:paraId="4D5FFCF0" w14:textId="77777777" w:rsidTr="00B66DA9">
        <w:tc>
          <w:tcPr>
            <w:tcW w:w="0" w:type="auto"/>
          </w:tcPr>
          <w:p w14:paraId="008768C4" w14:textId="77777777" w:rsidR="00C43697" w:rsidRDefault="007C19EB">
            <w:pPr>
              <w:pStyle w:val="Compact"/>
            </w:pPr>
            <w:r>
              <w:t>walleye pollock</w:t>
            </w:r>
          </w:p>
        </w:tc>
        <w:tc>
          <w:tcPr>
            <w:tcW w:w="0" w:type="auto"/>
          </w:tcPr>
          <w:p w14:paraId="65CAC5FF" w14:textId="77777777" w:rsidR="00C43697" w:rsidRPr="00B66DA9" w:rsidRDefault="007C19EB">
            <w:pPr>
              <w:pStyle w:val="Compact"/>
              <w:rPr>
                <w:i/>
              </w:rPr>
            </w:pPr>
            <w:proofErr w:type="spellStart"/>
            <w:r w:rsidRPr="00B66DA9">
              <w:rPr>
                <w:i/>
              </w:rPr>
              <w:t>Gadus</w:t>
            </w:r>
            <w:proofErr w:type="spellEnd"/>
            <w:r w:rsidRPr="00B66DA9">
              <w:rPr>
                <w:i/>
              </w:rPr>
              <w:t xml:space="preserve"> </w:t>
            </w:r>
            <w:proofErr w:type="spellStart"/>
            <w:r w:rsidRPr="00B66DA9">
              <w:rPr>
                <w:i/>
              </w:rPr>
              <w:t>chalcogrammus</w:t>
            </w:r>
            <w:proofErr w:type="spellEnd"/>
          </w:p>
        </w:tc>
        <w:tc>
          <w:tcPr>
            <w:tcW w:w="0" w:type="auto"/>
          </w:tcPr>
          <w:p w14:paraId="2F1ABA94" w14:textId="77777777" w:rsidR="00C43697" w:rsidRDefault="007C19EB">
            <w:pPr>
              <w:pStyle w:val="Compact"/>
              <w:jc w:val="center"/>
            </w:pPr>
            <w:r>
              <w:t>790</w:t>
            </w:r>
          </w:p>
        </w:tc>
        <w:tc>
          <w:tcPr>
            <w:tcW w:w="0" w:type="auto"/>
          </w:tcPr>
          <w:p w14:paraId="2F749722" w14:textId="77777777" w:rsidR="00C43697" w:rsidRDefault="007C19EB">
            <w:pPr>
              <w:pStyle w:val="Compact"/>
              <w:jc w:val="center"/>
            </w:pPr>
            <w:r>
              <w:t>1500</w:t>
            </w:r>
          </w:p>
        </w:tc>
        <w:tc>
          <w:tcPr>
            <w:tcW w:w="0" w:type="auto"/>
          </w:tcPr>
          <w:p w14:paraId="26D6C540" w14:textId="77777777" w:rsidR="00C43697" w:rsidRDefault="007C19EB">
            <w:pPr>
              <w:pStyle w:val="Compact"/>
              <w:jc w:val="center"/>
            </w:pPr>
            <w:r>
              <w:t>1300</w:t>
            </w:r>
          </w:p>
        </w:tc>
        <w:tc>
          <w:tcPr>
            <w:tcW w:w="0" w:type="auto"/>
          </w:tcPr>
          <w:p w14:paraId="1859F02F" w14:textId="77777777" w:rsidR="00C43697" w:rsidRDefault="007C19EB">
            <w:pPr>
              <w:pStyle w:val="Compact"/>
              <w:jc w:val="center"/>
            </w:pPr>
            <w:r>
              <w:t>84,400</w:t>
            </w:r>
          </w:p>
        </w:tc>
      </w:tr>
      <w:tr w:rsidR="00C43697" w14:paraId="7B4ECA93" w14:textId="77777777" w:rsidTr="00B66DA9">
        <w:tc>
          <w:tcPr>
            <w:tcW w:w="0" w:type="auto"/>
            <w:tcBorders>
              <w:bottom w:val="single" w:sz="4" w:space="0" w:color="auto"/>
            </w:tcBorders>
          </w:tcPr>
          <w:p w14:paraId="76775010" w14:textId="77777777" w:rsidR="00C43697" w:rsidRDefault="007C19EB">
            <w:pPr>
              <w:pStyle w:val="Compact"/>
            </w:pPr>
            <w:r>
              <w:t>yellowfin sole</w:t>
            </w:r>
          </w:p>
        </w:tc>
        <w:tc>
          <w:tcPr>
            <w:tcW w:w="0" w:type="auto"/>
            <w:tcBorders>
              <w:bottom w:val="single" w:sz="4" w:space="0" w:color="auto"/>
            </w:tcBorders>
          </w:tcPr>
          <w:p w14:paraId="5A475D96" w14:textId="77777777" w:rsidR="00C43697" w:rsidRPr="00B66DA9" w:rsidRDefault="007C19EB">
            <w:pPr>
              <w:pStyle w:val="Compact"/>
              <w:rPr>
                <w:i/>
              </w:rPr>
            </w:pPr>
            <w:proofErr w:type="spellStart"/>
            <w:r w:rsidRPr="00B66DA9">
              <w:rPr>
                <w:i/>
              </w:rPr>
              <w:t>Limanda</w:t>
            </w:r>
            <w:proofErr w:type="spellEnd"/>
            <w:r w:rsidRPr="00B66DA9">
              <w:rPr>
                <w:i/>
              </w:rPr>
              <w:t xml:space="preserve"> </w:t>
            </w:r>
            <w:proofErr w:type="spellStart"/>
            <w:r w:rsidRPr="00B66DA9">
              <w:rPr>
                <w:i/>
              </w:rPr>
              <w:t>aspera</w:t>
            </w:r>
            <w:proofErr w:type="spellEnd"/>
          </w:p>
        </w:tc>
        <w:tc>
          <w:tcPr>
            <w:tcW w:w="0" w:type="auto"/>
            <w:tcBorders>
              <w:bottom w:val="single" w:sz="4" w:space="0" w:color="auto"/>
            </w:tcBorders>
          </w:tcPr>
          <w:p w14:paraId="7EDE335B" w14:textId="77777777" w:rsidR="00C43697" w:rsidRDefault="007C19EB">
            <w:pPr>
              <w:pStyle w:val="Compact"/>
              <w:jc w:val="center"/>
            </w:pPr>
            <w:r>
              <w:t>–</w:t>
            </w:r>
          </w:p>
        </w:tc>
        <w:tc>
          <w:tcPr>
            <w:tcW w:w="0" w:type="auto"/>
            <w:tcBorders>
              <w:bottom w:val="single" w:sz="4" w:space="0" w:color="auto"/>
            </w:tcBorders>
          </w:tcPr>
          <w:p w14:paraId="2D653188" w14:textId="77777777" w:rsidR="00C43697" w:rsidRDefault="007C19EB">
            <w:pPr>
              <w:pStyle w:val="Compact"/>
              <w:jc w:val="center"/>
            </w:pPr>
            <w:r>
              <w:t>750</w:t>
            </w:r>
          </w:p>
        </w:tc>
        <w:tc>
          <w:tcPr>
            <w:tcW w:w="0" w:type="auto"/>
            <w:tcBorders>
              <w:bottom w:val="single" w:sz="4" w:space="0" w:color="auto"/>
            </w:tcBorders>
          </w:tcPr>
          <w:p w14:paraId="1E29F178" w14:textId="77777777" w:rsidR="00C43697" w:rsidRDefault="007C19EB">
            <w:pPr>
              <w:pStyle w:val="Compact"/>
              <w:jc w:val="center"/>
            </w:pPr>
            <w:r>
              <w:t>–</w:t>
            </w:r>
          </w:p>
        </w:tc>
        <w:tc>
          <w:tcPr>
            <w:tcW w:w="0" w:type="auto"/>
            <w:tcBorders>
              <w:bottom w:val="single" w:sz="4" w:space="0" w:color="auto"/>
            </w:tcBorders>
          </w:tcPr>
          <w:p w14:paraId="4A2151E0" w14:textId="77777777" w:rsidR="00C43697" w:rsidRDefault="007C19EB">
            <w:pPr>
              <w:pStyle w:val="Compact"/>
              <w:jc w:val="center"/>
            </w:pPr>
            <w:r>
              <w:t>10,300</w:t>
            </w:r>
          </w:p>
        </w:tc>
      </w:tr>
    </w:tbl>
    <w:p w14:paraId="18BE5F31" w14:textId="77777777" w:rsidR="00C43697" w:rsidRDefault="007C19EB">
      <w:r>
        <w:br w:type="page"/>
      </w:r>
    </w:p>
    <w:p w14:paraId="5A56A2F5" w14:textId="77777777" w:rsidR="00C43697" w:rsidRDefault="007C19EB">
      <w:pPr>
        <w:pStyle w:val="Heading1"/>
      </w:pPr>
      <w:bookmarkStart w:id="217" w:name="figures"/>
      <w:bookmarkEnd w:id="214"/>
      <w:r>
        <w:lastRenderedPageBreak/>
        <w:t>Figures</w:t>
      </w:r>
    </w:p>
    <w:p w14:paraId="48B667C5" w14:textId="77777777" w:rsidR="00C43697" w:rsidRDefault="007C19EB">
      <w:r>
        <w:rPr>
          <w:noProof/>
        </w:rPr>
        <w:drawing>
          <wp:inline distT="0" distB="0" distL="0" distR="0" wp14:anchorId="3727465F" wp14:editId="78C37EE1">
            <wp:extent cx="5084064" cy="5216652"/>
            <wp:effectExtent l="0" t="0" r="0" b="0"/>
            <wp:docPr id="74"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75" name="Picture" descr="../figs/age_flowchart.png"/>
                    <pic:cNvPicPr>
                      <a:picLocks noChangeAspect="1" noChangeArrowheads="1"/>
                    </pic:cNvPicPr>
                  </pic:nvPicPr>
                  <pic:blipFill>
                    <a:blip r:embed="rId15"/>
                    <a:stretch>
                      <a:fillRect/>
                    </a:stretch>
                  </pic:blipFill>
                  <pic:spPr bwMode="auto">
                    <a:xfrm>
                      <a:off x="0" y="0"/>
                      <a:ext cx="5084064" cy="5216652"/>
                    </a:xfrm>
                    <a:prstGeom prst="rect">
                      <a:avLst/>
                    </a:prstGeom>
                    <a:noFill/>
                    <a:ln w="9525">
                      <a:noFill/>
                      <a:headEnd/>
                      <a:tailEnd/>
                    </a:ln>
                  </pic:spPr>
                </pic:pic>
              </a:graphicData>
            </a:graphic>
          </wp:inline>
        </w:drawing>
      </w:r>
    </w:p>
    <w:p w14:paraId="18B7D772" w14:textId="47CB03E3" w:rsidR="00C43697" w:rsidRDefault="007C19EB">
      <w:pPr>
        <w:pStyle w:val="ImageCaption"/>
      </w:pPr>
      <w:bookmarkStart w:id="218" w:name="fig:bs-flows"/>
      <w:bookmarkEnd w:id="218"/>
      <w:r>
        <w:t>Figure 1: Bootstrap-simulation flow chart</w:t>
      </w:r>
      <w:ins w:id="219" w:author="Jim.Lee" w:date="2023-06-23T14:28:00Z">
        <w:r w:rsidR="006A294C">
          <w:t>.</w:t>
        </w:r>
      </w:ins>
      <w:del w:id="220" w:author="Jim.Lee" w:date="2023-06-23T14:28:00Z">
        <w:r w:rsidDel="006A294C">
          <w:delText>,</w:delText>
        </w:r>
      </w:del>
      <w:r>
        <w:t xml:space="preserve"> </w:t>
      </w:r>
      <w:ins w:id="221" w:author="Jim.Lee" w:date="2023-06-23T14:28:00Z">
        <w:r w:rsidR="006A294C">
          <w:t>T</w:t>
        </w:r>
      </w:ins>
      <w:del w:id="222" w:author="Jim.Lee" w:date="2023-06-23T14:28:00Z">
        <w:r w:rsidDel="006A294C">
          <w:delText>t</w:delText>
        </w:r>
      </w:del>
      <w:r>
        <w:t>he steps refer to the order of operations.</w:t>
      </w:r>
    </w:p>
    <w:p w14:paraId="5FD0F2F3" w14:textId="77777777" w:rsidR="00C43697" w:rsidRDefault="007C19EB">
      <w:r>
        <w:rPr>
          <w:noProof/>
        </w:rPr>
        <w:lastRenderedPageBreak/>
        <w:drawing>
          <wp:inline distT="0" distB="0" distL="0" distR="0" wp14:anchorId="7EE76BCE" wp14:editId="0F1FB799">
            <wp:extent cx="5943600" cy="7315200"/>
            <wp:effectExtent l="0" t="0" r="0" b="0"/>
            <wp:docPr id="78" name="Picture" descr="Figure 2: Age composition input sample size for the stocks and regions evaluated across uncertainty scenarios."/>
            <wp:cNvGraphicFramePr/>
            <a:graphic xmlns:a="http://schemas.openxmlformats.org/drawingml/2006/main">
              <a:graphicData uri="http://schemas.openxmlformats.org/drawingml/2006/picture">
                <pic:pic xmlns:pic="http://schemas.openxmlformats.org/drawingml/2006/picture">
                  <pic:nvPicPr>
                    <pic:cNvPr id="79" name="Picture" descr="../figs/alt_iss.png"/>
                    <pic:cNvPicPr>
                      <a:picLocks noChangeAspect="1" noChangeArrowheads="1"/>
                    </pic:cNvPicPr>
                  </pic:nvPicPr>
                  <pic:blipFill>
                    <a:blip r:embed="rId16"/>
                    <a:stretch>
                      <a:fillRect/>
                    </a:stretch>
                  </pic:blipFill>
                  <pic:spPr bwMode="auto">
                    <a:xfrm>
                      <a:off x="0" y="0"/>
                      <a:ext cx="5943600" cy="7315200"/>
                    </a:xfrm>
                    <a:prstGeom prst="rect">
                      <a:avLst/>
                    </a:prstGeom>
                    <a:noFill/>
                    <a:ln w="9525">
                      <a:noFill/>
                      <a:headEnd/>
                      <a:tailEnd/>
                    </a:ln>
                  </pic:spPr>
                </pic:pic>
              </a:graphicData>
            </a:graphic>
          </wp:inline>
        </w:drawing>
      </w:r>
    </w:p>
    <w:p w14:paraId="6E053981" w14:textId="77777777" w:rsidR="00C43697" w:rsidRDefault="007C19EB">
      <w:pPr>
        <w:pStyle w:val="ImageCaption"/>
      </w:pPr>
      <w:bookmarkStart w:id="223" w:name="fig:iss-plot"/>
      <w:bookmarkEnd w:id="223"/>
      <w:r>
        <w:t>Figure 2: Age composition input sample size for the stocks and regions evaluated across uncertainty scenarios.</w:t>
      </w:r>
    </w:p>
    <w:p w14:paraId="597BF2E9" w14:textId="77777777" w:rsidR="00C43697" w:rsidRDefault="007C19EB">
      <w:r>
        <w:rPr>
          <w:noProof/>
        </w:rPr>
        <w:lastRenderedPageBreak/>
        <w:drawing>
          <wp:inline distT="0" distB="0" distL="0" distR="0" wp14:anchorId="4ED32280" wp14:editId="14DF7201">
            <wp:extent cx="5943600" cy="4572000"/>
            <wp:effectExtent l="0" t="0" r="0" b="0"/>
            <wp:docPr id="82" name="Picture" descr="Figure 3: Age composition relative input sample size by species type across sex categories and uncertainty scenarios."/>
            <wp:cNvGraphicFramePr/>
            <a:graphic xmlns:a="http://schemas.openxmlformats.org/drawingml/2006/main">
              <a:graphicData uri="http://schemas.openxmlformats.org/drawingml/2006/picture">
                <pic:pic xmlns:pic="http://schemas.openxmlformats.org/drawingml/2006/picture">
                  <pic:nvPicPr>
                    <pic:cNvPr id="83" name="Picture" descr="../figs/alt_prop-iss.png"/>
                    <pic:cNvPicPr>
                      <a:picLocks noChangeAspect="1" noChangeArrowheads="1"/>
                    </pic:cNvPicPr>
                  </pic:nvPicPr>
                  <pic:blipFill>
                    <a:blip r:embed="rId17"/>
                    <a:stretch>
                      <a:fillRect/>
                    </a:stretch>
                  </pic:blipFill>
                  <pic:spPr bwMode="auto">
                    <a:xfrm>
                      <a:off x="0" y="0"/>
                      <a:ext cx="5943600" cy="4572000"/>
                    </a:xfrm>
                    <a:prstGeom prst="rect">
                      <a:avLst/>
                    </a:prstGeom>
                    <a:noFill/>
                    <a:ln w="9525">
                      <a:noFill/>
                      <a:headEnd/>
                      <a:tailEnd/>
                    </a:ln>
                  </pic:spPr>
                </pic:pic>
              </a:graphicData>
            </a:graphic>
          </wp:inline>
        </w:drawing>
      </w:r>
    </w:p>
    <w:p w14:paraId="0322C7F7" w14:textId="77777777" w:rsidR="00C43697" w:rsidRDefault="007C19EB">
      <w:pPr>
        <w:pStyle w:val="ImageCaption"/>
      </w:pPr>
      <w:bookmarkStart w:id="224" w:name="fig:prop-iss"/>
      <w:bookmarkEnd w:id="224"/>
      <w:r>
        <w:t>Figure 3: Age composition relative input sample size by species type across sex categories and uncertainty scenarios.</w:t>
      </w:r>
    </w:p>
    <w:p w14:paraId="685DF0BF" w14:textId="77777777" w:rsidR="00C43697" w:rsidRDefault="007C19EB">
      <w:r>
        <w:rPr>
          <w:noProof/>
        </w:rPr>
        <w:lastRenderedPageBreak/>
        <w:drawing>
          <wp:inline distT="0" distB="0" distL="0" distR="0" wp14:anchorId="5B253A3F" wp14:editId="3E387155">
            <wp:extent cx="5943600" cy="5943600"/>
            <wp:effectExtent l="0" t="0" r="0" b="0"/>
            <wp:docPr id="86" name="Picture" descr="Figure 4: Age composition input sample size per sampled haul compared to number ages sampled within a haul (top panel) across uncertainty scenarios and species types (bottom panel)."/>
            <wp:cNvGraphicFramePr/>
            <a:graphic xmlns:a="http://schemas.openxmlformats.org/drawingml/2006/main">
              <a:graphicData uri="http://schemas.openxmlformats.org/drawingml/2006/picture">
                <pic:pic xmlns:pic="http://schemas.openxmlformats.org/drawingml/2006/picture">
                  <pic:nvPicPr>
                    <pic:cNvPr id="87" name="Picture" descr="../figs/alt_hls-iss-nss.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14:paraId="76E9BB0F" w14:textId="77777777" w:rsidR="00C43697" w:rsidRDefault="007C19EB">
      <w:pPr>
        <w:pStyle w:val="ImageCaption"/>
      </w:pPr>
      <w:bookmarkStart w:id="225" w:name="fig:iss-nss-hls"/>
      <w:bookmarkEnd w:id="225"/>
      <w:r>
        <w:t>Figure 4: Age composition input sample size per sampled haul compared to number ages sampled within a haul (top panel) across uncertainty scenarios and species types (bottom panel).</w:t>
      </w:r>
    </w:p>
    <w:p w14:paraId="7FBA1FF6" w14:textId="77777777" w:rsidR="00C43697" w:rsidRDefault="007C19EB">
      <w:r>
        <w:rPr>
          <w:noProof/>
        </w:rPr>
        <w:lastRenderedPageBreak/>
        <w:drawing>
          <wp:inline distT="0" distB="0" distL="0" distR="0" wp14:anchorId="166099AE" wp14:editId="12F46CD9">
            <wp:extent cx="5943600" cy="5943600"/>
            <wp:effectExtent l="0" t="0" r="0" b="0"/>
            <wp:docPr id="90" name="Picture" descr="Figure 5: Age composition relative input sample size compared to age and growth statistics (top panel) and across stocks evaluated (bottom panel)."/>
            <wp:cNvGraphicFramePr/>
            <a:graphic xmlns:a="http://schemas.openxmlformats.org/drawingml/2006/main">
              <a:graphicData uri="http://schemas.openxmlformats.org/drawingml/2006/picture">
                <pic:pic xmlns:pic="http://schemas.openxmlformats.org/drawingml/2006/picture">
                  <pic:nvPicPr>
                    <pic:cNvPr id="91" name="Picture" descr="../figs/alt_ae-gv-stats.png"/>
                    <pic:cNvPicPr>
                      <a:picLocks noChangeAspect="1" noChangeArrowheads="1"/>
                    </pic:cNvPicPr>
                  </pic:nvPicPr>
                  <pic:blipFill>
                    <a:blip r:embed="rId19"/>
                    <a:stretch>
                      <a:fillRect/>
                    </a:stretch>
                  </pic:blipFill>
                  <pic:spPr bwMode="auto">
                    <a:xfrm>
                      <a:off x="0" y="0"/>
                      <a:ext cx="5943600" cy="5943600"/>
                    </a:xfrm>
                    <a:prstGeom prst="rect">
                      <a:avLst/>
                    </a:prstGeom>
                    <a:noFill/>
                    <a:ln w="9525">
                      <a:noFill/>
                      <a:headEnd/>
                      <a:tailEnd/>
                    </a:ln>
                  </pic:spPr>
                </pic:pic>
              </a:graphicData>
            </a:graphic>
          </wp:inline>
        </w:drawing>
      </w:r>
    </w:p>
    <w:p w14:paraId="226927C4" w14:textId="77777777" w:rsidR="00C43697" w:rsidRDefault="007C19EB">
      <w:pPr>
        <w:pStyle w:val="ImageCaption"/>
      </w:pPr>
      <w:bookmarkStart w:id="226" w:name="fig:ae-gv-stats"/>
      <w:bookmarkEnd w:id="226"/>
      <w:r>
        <w:t>Figure 5: Age composition relative input sample size compared to age and growth statistics (top panel) and across stocks evaluated (bottom panel).</w:t>
      </w:r>
      <w:bookmarkEnd w:id="217"/>
    </w:p>
    <w:sectPr w:rsidR="00C43697" w:rsidSect="001B2361">
      <w:footerReference w:type="default" r:id="rId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0" w:author="Jim.Lee" w:date="2023-06-26T14:23:00Z" w:initials="J">
    <w:p w14:paraId="68B35FDE" w14:textId="782CD3D7" w:rsidR="00B22237" w:rsidRDefault="00B22237">
      <w:pPr>
        <w:pStyle w:val="CommentText"/>
      </w:pPr>
      <w:r>
        <w:rPr>
          <w:rStyle w:val="CommentReference"/>
        </w:rPr>
        <w:annotationRef/>
      </w:r>
      <w:proofErr w:type="gramStart"/>
      <w:r w:rsidRPr="00B22237">
        <w:t>not</w:t>
      </w:r>
      <w:proofErr w:type="gramEnd"/>
      <w:r w:rsidRPr="00B22237">
        <w:t xml:space="preserve"> needed</w:t>
      </w:r>
    </w:p>
  </w:comment>
  <w:comment w:id="121" w:author="Jim.Lee" w:date="2023-05-12T07:45:00Z" w:initials="J">
    <w:p w14:paraId="61E84478" w14:textId="77777777" w:rsidR="007B651F" w:rsidRDefault="007B651F">
      <w:pPr>
        <w:pStyle w:val="CommentText"/>
      </w:pPr>
      <w:r>
        <w:rPr>
          <w:rStyle w:val="CommentReference"/>
        </w:rPr>
        <w:annotationRef/>
      </w:r>
    </w:p>
  </w:comment>
  <w:comment w:id="216" w:author="Jim.Lee" w:date="2023-05-15T07:32:00Z" w:initials="J">
    <w:p w14:paraId="01B50843" w14:textId="00A80FEB" w:rsidR="004B1972" w:rsidRDefault="004B1972">
      <w:pPr>
        <w:pStyle w:val="CommentText"/>
      </w:pPr>
      <w:r>
        <w:rPr>
          <w:rStyle w:val="CommentReference"/>
        </w:rPr>
        <w:annotationRef/>
      </w:r>
      <w:r>
        <w:t>Might be helpful to define as 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B35FDE" w15:done="0"/>
  <w15:commentEx w15:paraId="61E84478" w15:done="0"/>
  <w15:commentEx w15:paraId="01B508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75474" w14:textId="77777777" w:rsidR="000F35B7" w:rsidRDefault="000F35B7">
      <w:pPr>
        <w:spacing w:before="0" w:line="240" w:lineRule="auto"/>
      </w:pPr>
      <w:r>
        <w:separator/>
      </w:r>
    </w:p>
  </w:endnote>
  <w:endnote w:type="continuationSeparator" w:id="0">
    <w:p w14:paraId="796621A1" w14:textId="77777777" w:rsidR="000F35B7" w:rsidRDefault="000F35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362FBF01" w14:textId="27729828" w:rsidR="001E0294" w:rsidRDefault="007C19EB">
        <w:pPr>
          <w:pStyle w:val="Footer"/>
          <w:jc w:val="center"/>
        </w:pPr>
        <w:r>
          <w:fldChar w:fldCharType="begin"/>
        </w:r>
        <w:r>
          <w:instrText xml:space="preserve"> PAGE   \* MERGEFORMAT </w:instrText>
        </w:r>
        <w:r>
          <w:fldChar w:fldCharType="separate"/>
        </w:r>
        <w:r w:rsidR="004948D4">
          <w:rPr>
            <w:noProof/>
          </w:rPr>
          <w:t>27</w:t>
        </w:r>
        <w:r>
          <w:rPr>
            <w:noProof/>
          </w:rPr>
          <w:fldChar w:fldCharType="end"/>
        </w:r>
      </w:p>
    </w:sdtContent>
  </w:sdt>
  <w:p w14:paraId="60BF57BD" w14:textId="77777777" w:rsidR="001E0294" w:rsidRDefault="000F3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9136E" w14:textId="77777777" w:rsidR="000F35B7" w:rsidRDefault="000F35B7">
      <w:r>
        <w:separator/>
      </w:r>
    </w:p>
  </w:footnote>
  <w:footnote w:type="continuationSeparator" w:id="0">
    <w:p w14:paraId="58EA0131" w14:textId="77777777" w:rsidR="000F35B7" w:rsidRDefault="000F3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m.Lee">
    <w15:presenceInfo w15:providerId="None" w15:userId="Jim.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97"/>
    <w:rsid w:val="000144C5"/>
    <w:rsid w:val="000A26F4"/>
    <w:rsid w:val="000B2DB0"/>
    <w:rsid w:val="000F35B7"/>
    <w:rsid w:val="001328FB"/>
    <w:rsid w:val="001845B7"/>
    <w:rsid w:val="001C7C66"/>
    <w:rsid w:val="001E0705"/>
    <w:rsid w:val="001F6854"/>
    <w:rsid w:val="00200B39"/>
    <w:rsid w:val="002B259E"/>
    <w:rsid w:val="00351DA3"/>
    <w:rsid w:val="003B05F7"/>
    <w:rsid w:val="003E48BB"/>
    <w:rsid w:val="004948D4"/>
    <w:rsid w:val="004B1972"/>
    <w:rsid w:val="005755E6"/>
    <w:rsid w:val="00586DF6"/>
    <w:rsid w:val="005A4301"/>
    <w:rsid w:val="005A4D64"/>
    <w:rsid w:val="006450F6"/>
    <w:rsid w:val="0068325F"/>
    <w:rsid w:val="0069078A"/>
    <w:rsid w:val="006A294C"/>
    <w:rsid w:val="006C1135"/>
    <w:rsid w:val="006D7E04"/>
    <w:rsid w:val="00710E43"/>
    <w:rsid w:val="007971A2"/>
    <w:rsid w:val="007B651F"/>
    <w:rsid w:val="007C19EB"/>
    <w:rsid w:val="007D03CF"/>
    <w:rsid w:val="00826346"/>
    <w:rsid w:val="008D6098"/>
    <w:rsid w:val="00914D4B"/>
    <w:rsid w:val="00923DD4"/>
    <w:rsid w:val="0092706A"/>
    <w:rsid w:val="009E47E1"/>
    <w:rsid w:val="009F7CD7"/>
    <w:rsid w:val="00A061E8"/>
    <w:rsid w:val="00A23E28"/>
    <w:rsid w:val="00AF46E9"/>
    <w:rsid w:val="00B22237"/>
    <w:rsid w:val="00B51D63"/>
    <w:rsid w:val="00B66DA9"/>
    <w:rsid w:val="00B701DC"/>
    <w:rsid w:val="00C43697"/>
    <w:rsid w:val="00D207D8"/>
    <w:rsid w:val="00D35346"/>
    <w:rsid w:val="00EB51DC"/>
    <w:rsid w:val="00F85B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80B3"/>
  <w15:docId w15:val="{C05608D8-E2E7-448F-8745-26E26E39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character" w:styleId="CommentReference">
    <w:name w:val="annotation reference"/>
    <w:basedOn w:val="DefaultParagraphFont"/>
    <w:semiHidden/>
    <w:unhideWhenUsed/>
    <w:rsid w:val="007B651F"/>
    <w:rPr>
      <w:sz w:val="16"/>
      <w:szCs w:val="16"/>
    </w:rPr>
  </w:style>
  <w:style w:type="paragraph" w:styleId="CommentText">
    <w:name w:val="annotation text"/>
    <w:basedOn w:val="Normal"/>
    <w:link w:val="CommentTextChar"/>
    <w:semiHidden/>
    <w:unhideWhenUsed/>
    <w:rsid w:val="007B651F"/>
    <w:pPr>
      <w:spacing w:line="240" w:lineRule="auto"/>
    </w:pPr>
    <w:rPr>
      <w:sz w:val="20"/>
      <w:szCs w:val="20"/>
    </w:rPr>
  </w:style>
  <w:style w:type="character" w:customStyle="1" w:styleId="CommentTextChar">
    <w:name w:val="Comment Text Char"/>
    <w:basedOn w:val="DefaultParagraphFont"/>
    <w:link w:val="CommentText"/>
    <w:semiHidden/>
    <w:rsid w:val="007B651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7B651F"/>
    <w:rPr>
      <w:b/>
    </w:rPr>
  </w:style>
  <w:style w:type="character" w:customStyle="1" w:styleId="CommentSubjectChar">
    <w:name w:val="Comment Subject Char"/>
    <w:basedOn w:val="CommentTextChar"/>
    <w:link w:val="CommentSubject"/>
    <w:semiHidden/>
    <w:rsid w:val="007B651F"/>
    <w:rPr>
      <w:rFonts w:ascii="Times New Roman" w:hAnsi="Times New Roman"/>
      <w:b/>
      <w:bCs/>
      <w:sz w:val="20"/>
      <w:szCs w:val="20"/>
    </w:rPr>
  </w:style>
  <w:style w:type="paragraph" w:styleId="BalloonText">
    <w:name w:val="Balloon Text"/>
    <w:basedOn w:val="Normal"/>
    <w:link w:val="BalloonTextChar"/>
    <w:semiHidden/>
    <w:unhideWhenUsed/>
    <w:rsid w:val="007B651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B651F"/>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Williams-NOAA/surveyIS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BenWilliams-NOAA/surveyIS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www.R-project.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57EC-3A53-42BA-A3E4-49A36164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5845</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Inclusion of ageing error and growth variability in the estimation of age composition input sample size</vt:lpstr>
    </vt:vector>
  </TitlesOfParts>
  <Company/>
  <LinksUpToDate>false</LinksUpToDate>
  <CharactersWithSpaces>39084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cp:lastModifiedBy>Jim.Lee</cp:lastModifiedBy>
  <cp:revision>4</cp:revision>
  <dcterms:created xsi:type="dcterms:W3CDTF">2023-06-26T21:11:00Z</dcterms:created>
  <dcterms:modified xsi:type="dcterms:W3CDTF">2023-06-26T21:25:00Z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